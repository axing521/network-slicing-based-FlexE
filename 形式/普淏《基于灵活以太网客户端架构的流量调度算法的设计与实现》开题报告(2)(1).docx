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341" w:rsidRDefault="00D97FE3">
      <w:pPr>
        <w:jc w:val="center"/>
        <w:rPr>
          <w:b/>
          <w:sz w:val="30"/>
          <w:szCs w:val="30"/>
        </w:rPr>
      </w:pPr>
      <w:r>
        <w:rPr>
          <w:rFonts w:hint="eastAsia"/>
          <w:b/>
          <w:sz w:val="30"/>
          <w:szCs w:val="30"/>
        </w:rPr>
        <w:t>北</w:t>
      </w:r>
      <w:r>
        <w:rPr>
          <w:rFonts w:hint="eastAsia"/>
          <w:b/>
          <w:sz w:val="30"/>
          <w:szCs w:val="30"/>
        </w:rPr>
        <w:t xml:space="preserve"> </w:t>
      </w:r>
      <w:r>
        <w:rPr>
          <w:rFonts w:hint="eastAsia"/>
          <w:b/>
          <w:sz w:val="30"/>
          <w:szCs w:val="30"/>
        </w:rPr>
        <w:t>京</w:t>
      </w:r>
      <w:r>
        <w:rPr>
          <w:rFonts w:hint="eastAsia"/>
          <w:b/>
          <w:sz w:val="30"/>
          <w:szCs w:val="30"/>
        </w:rPr>
        <w:t xml:space="preserve"> </w:t>
      </w:r>
      <w:r>
        <w:rPr>
          <w:rFonts w:hint="eastAsia"/>
          <w:b/>
          <w:sz w:val="30"/>
          <w:szCs w:val="30"/>
        </w:rPr>
        <w:t>邮</w:t>
      </w:r>
      <w:r>
        <w:rPr>
          <w:rFonts w:hint="eastAsia"/>
          <w:b/>
          <w:sz w:val="30"/>
          <w:szCs w:val="30"/>
        </w:rPr>
        <w:t xml:space="preserve"> </w:t>
      </w:r>
      <w:r>
        <w:rPr>
          <w:rFonts w:hint="eastAsia"/>
          <w:b/>
          <w:sz w:val="30"/>
          <w:szCs w:val="30"/>
        </w:rPr>
        <w:t>电</w:t>
      </w:r>
      <w:r>
        <w:rPr>
          <w:rFonts w:hint="eastAsia"/>
          <w:b/>
          <w:sz w:val="30"/>
          <w:szCs w:val="30"/>
        </w:rPr>
        <w:t xml:space="preserve"> </w:t>
      </w:r>
      <w:r>
        <w:rPr>
          <w:rFonts w:hint="eastAsia"/>
          <w:b/>
          <w:sz w:val="30"/>
          <w:szCs w:val="30"/>
        </w:rPr>
        <w:t>大</w:t>
      </w:r>
      <w:r>
        <w:rPr>
          <w:rFonts w:hint="eastAsia"/>
          <w:b/>
          <w:sz w:val="30"/>
          <w:szCs w:val="30"/>
        </w:rPr>
        <w:t xml:space="preserve"> </w:t>
      </w:r>
      <w:r>
        <w:rPr>
          <w:rFonts w:hint="eastAsia"/>
          <w:b/>
          <w:sz w:val="30"/>
          <w:szCs w:val="30"/>
        </w:rPr>
        <w:t>学</w:t>
      </w:r>
      <w:bookmarkStart w:id="0" w:name="_Toc108584823"/>
    </w:p>
    <w:p w:rsidR="00BC6341" w:rsidRDefault="00D97FE3">
      <w:pPr>
        <w:jc w:val="center"/>
        <w:rPr>
          <w:b/>
          <w:sz w:val="30"/>
          <w:szCs w:val="30"/>
        </w:rPr>
      </w:pPr>
      <w:r>
        <w:rPr>
          <w:rFonts w:hint="eastAsia"/>
          <w:b/>
          <w:sz w:val="30"/>
          <w:szCs w:val="30"/>
        </w:rPr>
        <w:t>本科毕业设计（论文）开题报告</w:t>
      </w:r>
      <w:bookmarkEnd w:id="0"/>
    </w:p>
    <w:tbl>
      <w:tblPr>
        <w:tblW w:w="906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975"/>
        <w:gridCol w:w="1533"/>
        <w:gridCol w:w="688"/>
        <w:gridCol w:w="472"/>
        <w:gridCol w:w="1105"/>
        <w:gridCol w:w="859"/>
        <w:gridCol w:w="1155"/>
        <w:gridCol w:w="1275"/>
      </w:tblGrid>
      <w:tr w:rsidR="00BC6341">
        <w:trPr>
          <w:trHeight w:val="453"/>
        </w:trPr>
        <w:tc>
          <w:tcPr>
            <w:tcW w:w="1975" w:type="dxa"/>
            <w:vAlign w:val="center"/>
          </w:tcPr>
          <w:p w:rsidR="00BC6341" w:rsidRDefault="00D97FE3">
            <w:pPr>
              <w:jc w:val="center"/>
            </w:pPr>
            <w:r>
              <w:rPr>
                <w:rFonts w:hint="eastAsia"/>
              </w:rPr>
              <w:t>学院</w:t>
            </w:r>
          </w:p>
        </w:tc>
        <w:tc>
          <w:tcPr>
            <w:tcW w:w="1533" w:type="dxa"/>
            <w:vAlign w:val="center"/>
          </w:tcPr>
          <w:p w:rsidR="00BC6341" w:rsidRDefault="00D97FE3">
            <w:pPr>
              <w:jc w:val="center"/>
            </w:pPr>
            <w:r>
              <w:rPr>
                <w:rFonts w:hint="eastAsia"/>
              </w:rPr>
              <w:t>计算机学院</w:t>
            </w:r>
          </w:p>
        </w:tc>
        <w:tc>
          <w:tcPr>
            <w:tcW w:w="1160" w:type="dxa"/>
            <w:gridSpan w:val="2"/>
            <w:vAlign w:val="center"/>
          </w:tcPr>
          <w:p w:rsidR="00BC6341" w:rsidRDefault="00D97FE3">
            <w:pPr>
              <w:ind w:left="17"/>
              <w:jc w:val="center"/>
            </w:pPr>
            <w:r>
              <w:rPr>
                <w:rFonts w:hint="eastAsia"/>
              </w:rPr>
              <w:t>专业</w:t>
            </w:r>
          </w:p>
        </w:tc>
        <w:tc>
          <w:tcPr>
            <w:tcW w:w="1964" w:type="dxa"/>
            <w:gridSpan w:val="2"/>
            <w:vAlign w:val="center"/>
          </w:tcPr>
          <w:p w:rsidR="00BC6341" w:rsidRDefault="00D97FE3">
            <w:pPr>
              <w:jc w:val="center"/>
            </w:pPr>
            <w:r>
              <w:rPr>
                <w:rFonts w:hint="eastAsia"/>
              </w:rPr>
              <w:t>计算机科学与技术</w:t>
            </w:r>
          </w:p>
        </w:tc>
        <w:tc>
          <w:tcPr>
            <w:tcW w:w="1155" w:type="dxa"/>
            <w:vAlign w:val="center"/>
          </w:tcPr>
          <w:p w:rsidR="00BC6341" w:rsidRDefault="00D97FE3">
            <w:pPr>
              <w:jc w:val="center"/>
            </w:pPr>
            <w:r>
              <w:rPr>
                <w:rFonts w:hint="eastAsia"/>
              </w:rPr>
              <w:t>班级</w:t>
            </w:r>
          </w:p>
        </w:tc>
        <w:tc>
          <w:tcPr>
            <w:tcW w:w="1275" w:type="dxa"/>
            <w:vAlign w:val="center"/>
          </w:tcPr>
          <w:p w:rsidR="00BC6341" w:rsidRDefault="00D97FE3">
            <w:pPr>
              <w:jc w:val="center"/>
            </w:pPr>
            <w:r>
              <w:rPr>
                <w:rFonts w:hint="eastAsia"/>
              </w:rPr>
              <w:t>2017211307</w:t>
            </w:r>
          </w:p>
        </w:tc>
      </w:tr>
      <w:tr w:rsidR="00BC6341">
        <w:trPr>
          <w:trHeight w:val="270"/>
        </w:trPr>
        <w:tc>
          <w:tcPr>
            <w:tcW w:w="1975" w:type="dxa"/>
            <w:vAlign w:val="center"/>
          </w:tcPr>
          <w:p w:rsidR="00BC6341" w:rsidRDefault="00D97FE3">
            <w:pPr>
              <w:spacing w:line="360" w:lineRule="auto"/>
              <w:jc w:val="center"/>
            </w:pPr>
            <w:r>
              <w:rPr>
                <w:rFonts w:hint="eastAsia"/>
              </w:rPr>
              <w:t>学生姓名</w:t>
            </w:r>
          </w:p>
        </w:tc>
        <w:tc>
          <w:tcPr>
            <w:tcW w:w="1533" w:type="dxa"/>
            <w:vAlign w:val="center"/>
          </w:tcPr>
          <w:p w:rsidR="00BC6341" w:rsidRDefault="00D97FE3">
            <w:pPr>
              <w:spacing w:line="360" w:lineRule="auto"/>
              <w:jc w:val="center"/>
            </w:pPr>
            <w:r>
              <w:rPr>
                <w:rFonts w:hint="eastAsia"/>
              </w:rPr>
              <w:t>普淏</w:t>
            </w:r>
          </w:p>
        </w:tc>
        <w:tc>
          <w:tcPr>
            <w:tcW w:w="1160" w:type="dxa"/>
            <w:gridSpan w:val="2"/>
            <w:vAlign w:val="center"/>
          </w:tcPr>
          <w:p w:rsidR="00BC6341" w:rsidRDefault="00D97FE3">
            <w:pPr>
              <w:spacing w:line="360" w:lineRule="auto"/>
              <w:jc w:val="center"/>
            </w:pPr>
            <w:r>
              <w:rPr>
                <w:rFonts w:hint="eastAsia"/>
              </w:rPr>
              <w:t>学号</w:t>
            </w:r>
          </w:p>
        </w:tc>
        <w:tc>
          <w:tcPr>
            <w:tcW w:w="1964" w:type="dxa"/>
            <w:gridSpan w:val="2"/>
            <w:vAlign w:val="center"/>
          </w:tcPr>
          <w:p w:rsidR="00BC6341" w:rsidRDefault="00D97FE3">
            <w:pPr>
              <w:spacing w:line="360" w:lineRule="auto"/>
              <w:ind w:left="30"/>
              <w:jc w:val="center"/>
            </w:pPr>
            <w:r>
              <w:rPr>
                <w:rFonts w:hint="eastAsia"/>
              </w:rPr>
              <w:t>2</w:t>
            </w:r>
            <w:r>
              <w:t>01</w:t>
            </w:r>
            <w:r>
              <w:rPr>
                <w:rFonts w:hint="eastAsia"/>
              </w:rPr>
              <w:t>7211340</w:t>
            </w:r>
          </w:p>
        </w:tc>
        <w:tc>
          <w:tcPr>
            <w:tcW w:w="1155" w:type="dxa"/>
            <w:vAlign w:val="center"/>
          </w:tcPr>
          <w:p w:rsidR="00BC6341" w:rsidRDefault="00D97FE3">
            <w:pPr>
              <w:spacing w:line="360" w:lineRule="auto"/>
              <w:jc w:val="center"/>
            </w:pPr>
            <w:r>
              <w:rPr>
                <w:rFonts w:hint="eastAsia"/>
              </w:rPr>
              <w:t>班内序号</w:t>
            </w:r>
          </w:p>
        </w:tc>
        <w:tc>
          <w:tcPr>
            <w:tcW w:w="1275" w:type="dxa"/>
            <w:vAlign w:val="center"/>
          </w:tcPr>
          <w:p w:rsidR="00BC6341" w:rsidRDefault="00D97FE3">
            <w:pPr>
              <w:spacing w:line="360" w:lineRule="auto"/>
              <w:jc w:val="center"/>
            </w:pPr>
            <w:r>
              <w:rPr>
                <w:rFonts w:hint="eastAsia"/>
              </w:rPr>
              <w:t>23</w:t>
            </w:r>
          </w:p>
        </w:tc>
      </w:tr>
      <w:tr w:rsidR="00BC6341">
        <w:trPr>
          <w:trHeight w:val="270"/>
        </w:trPr>
        <w:tc>
          <w:tcPr>
            <w:tcW w:w="1975" w:type="dxa"/>
            <w:vAlign w:val="center"/>
          </w:tcPr>
          <w:p w:rsidR="00BC6341" w:rsidRDefault="00D97FE3">
            <w:pPr>
              <w:spacing w:line="360" w:lineRule="auto"/>
              <w:jc w:val="center"/>
            </w:pPr>
            <w:r>
              <w:rPr>
                <w:rFonts w:hint="eastAsia"/>
              </w:rPr>
              <w:t>指导教师姓名</w:t>
            </w:r>
          </w:p>
        </w:tc>
        <w:tc>
          <w:tcPr>
            <w:tcW w:w="1533" w:type="dxa"/>
            <w:vAlign w:val="center"/>
          </w:tcPr>
          <w:p w:rsidR="00BC6341" w:rsidRDefault="00D97FE3">
            <w:pPr>
              <w:spacing w:line="360" w:lineRule="auto"/>
              <w:jc w:val="center"/>
            </w:pPr>
            <w:r>
              <w:rPr>
                <w:rFonts w:hint="eastAsia"/>
              </w:rPr>
              <w:t>王颖</w:t>
            </w:r>
          </w:p>
        </w:tc>
        <w:tc>
          <w:tcPr>
            <w:tcW w:w="1160" w:type="dxa"/>
            <w:gridSpan w:val="2"/>
            <w:vAlign w:val="center"/>
          </w:tcPr>
          <w:p w:rsidR="00BC6341" w:rsidRDefault="00D97FE3">
            <w:pPr>
              <w:spacing w:line="360" w:lineRule="auto"/>
              <w:jc w:val="center"/>
            </w:pPr>
            <w:r>
              <w:rPr>
                <w:rFonts w:hint="eastAsia"/>
              </w:rPr>
              <w:t>所在单位</w:t>
            </w:r>
          </w:p>
        </w:tc>
        <w:tc>
          <w:tcPr>
            <w:tcW w:w="1964" w:type="dxa"/>
            <w:gridSpan w:val="2"/>
            <w:vAlign w:val="center"/>
          </w:tcPr>
          <w:p w:rsidR="00BC6341" w:rsidRDefault="00D97FE3">
            <w:pPr>
              <w:spacing w:line="360" w:lineRule="auto"/>
              <w:jc w:val="center"/>
            </w:pPr>
            <w:r>
              <w:t>计算机学院</w:t>
            </w:r>
          </w:p>
        </w:tc>
        <w:tc>
          <w:tcPr>
            <w:tcW w:w="1155" w:type="dxa"/>
            <w:vAlign w:val="center"/>
          </w:tcPr>
          <w:p w:rsidR="00BC6341" w:rsidRDefault="00D97FE3">
            <w:pPr>
              <w:spacing w:line="360" w:lineRule="auto"/>
              <w:jc w:val="center"/>
            </w:pPr>
            <w:r>
              <w:rPr>
                <w:rFonts w:hint="eastAsia"/>
              </w:rPr>
              <w:t>职称</w:t>
            </w:r>
          </w:p>
        </w:tc>
        <w:tc>
          <w:tcPr>
            <w:tcW w:w="1275" w:type="dxa"/>
            <w:vAlign w:val="center"/>
          </w:tcPr>
          <w:p w:rsidR="00BC6341" w:rsidRDefault="00D97FE3">
            <w:pPr>
              <w:spacing w:line="360" w:lineRule="auto"/>
              <w:jc w:val="center"/>
            </w:pPr>
            <w:r>
              <w:rPr>
                <w:rFonts w:hint="eastAsia"/>
              </w:rPr>
              <w:t>副</w:t>
            </w:r>
            <w:r>
              <w:t>教授</w:t>
            </w:r>
          </w:p>
        </w:tc>
      </w:tr>
      <w:tr w:rsidR="00BC6341">
        <w:trPr>
          <w:trHeight w:val="255"/>
        </w:trPr>
        <w:tc>
          <w:tcPr>
            <w:tcW w:w="1975" w:type="dxa"/>
            <w:vMerge w:val="restart"/>
            <w:vAlign w:val="center"/>
          </w:tcPr>
          <w:p w:rsidR="00BC6341" w:rsidRDefault="00D97FE3">
            <w:pPr>
              <w:spacing w:line="360" w:lineRule="auto"/>
              <w:jc w:val="center"/>
            </w:pPr>
            <w:r>
              <w:rPr>
                <w:rFonts w:hint="eastAsia"/>
              </w:rPr>
              <w:t>设计（论文）题目</w:t>
            </w:r>
          </w:p>
        </w:tc>
        <w:tc>
          <w:tcPr>
            <w:tcW w:w="7087" w:type="dxa"/>
            <w:gridSpan w:val="7"/>
            <w:vAlign w:val="center"/>
          </w:tcPr>
          <w:p w:rsidR="00BC6341" w:rsidRDefault="00D97FE3">
            <w:pPr>
              <w:spacing w:line="360" w:lineRule="auto"/>
              <w:ind w:left="30"/>
              <w:rPr>
                <w:sz w:val="18"/>
                <w:szCs w:val="18"/>
              </w:rPr>
            </w:pPr>
            <w:r>
              <w:rPr>
                <w:rFonts w:hint="eastAsia"/>
                <w:sz w:val="18"/>
                <w:szCs w:val="18"/>
              </w:rPr>
              <w:t>（中文）基于灵活以太网客户端架构的流量调度算法的设计与实现</w:t>
            </w:r>
          </w:p>
        </w:tc>
      </w:tr>
      <w:tr w:rsidR="00BC6341">
        <w:trPr>
          <w:trHeight w:val="255"/>
        </w:trPr>
        <w:tc>
          <w:tcPr>
            <w:tcW w:w="1975" w:type="dxa"/>
            <w:vMerge/>
            <w:vAlign w:val="center"/>
          </w:tcPr>
          <w:p w:rsidR="00BC6341" w:rsidRDefault="00BC6341">
            <w:pPr>
              <w:spacing w:line="360" w:lineRule="auto"/>
              <w:jc w:val="center"/>
            </w:pPr>
          </w:p>
        </w:tc>
        <w:tc>
          <w:tcPr>
            <w:tcW w:w="7087" w:type="dxa"/>
            <w:gridSpan w:val="7"/>
            <w:vAlign w:val="center"/>
          </w:tcPr>
          <w:p w:rsidR="00BC6341" w:rsidRDefault="00D97FE3">
            <w:pPr>
              <w:spacing w:line="360" w:lineRule="auto"/>
              <w:ind w:left="30"/>
              <w:rPr>
                <w:rFonts w:ascii="宋体" w:hAnsi="宋体"/>
                <w:sz w:val="18"/>
                <w:szCs w:val="18"/>
              </w:rPr>
            </w:pPr>
            <w:r>
              <w:rPr>
                <w:rFonts w:ascii="宋体" w:hAnsi="宋体" w:hint="eastAsia"/>
                <w:sz w:val="18"/>
                <w:szCs w:val="18"/>
              </w:rPr>
              <w:t>（英文）</w:t>
            </w:r>
            <w:r>
              <w:rPr>
                <w:sz w:val="18"/>
                <w:szCs w:val="18"/>
              </w:rPr>
              <w:t xml:space="preserve">Design and </w:t>
            </w:r>
            <w:r>
              <w:rPr>
                <w:rFonts w:hint="eastAsia"/>
                <w:sz w:val="18"/>
                <w:szCs w:val="18"/>
              </w:rPr>
              <w:t>Implementation</w:t>
            </w:r>
            <w:r>
              <w:rPr>
                <w:sz w:val="18"/>
                <w:szCs w:val="18"/>
              </w:rPr>
              <w:t xml:space="preserve"> </w:t>
            </w:r>
            <w:r>
              <w:rPr>
                <w:rFonts w:hint="eastAsia"/>
                <w:sz w:val="18"/>
                <w:szCs w:val="18"/>
              </w:rPr>
              <w:t>o</w:t>
            </w:r>
            <w:r>
              <w:rPr>
                <w:sz w:val="18"/>
                <w:szCs w:val="18"/>
              </w:rPr>
              <w:t xml:space="preserve">f Traffic </w:t>
            </w:r>
            <w:r>
              <w:rPr>
                <w:rFonts w:hint="eastAsia"/>
                <w:sz w:val="18"/>
                <w:szCs w:val="18"/>
              </w:rPr>
              <w:t>S</w:t>
            </w:r>
            <w:r>
              <w:rPr>
                <w:sz w:val="18"/>
                <w:szCs w:val="18"/>
              </w:rPr>
              <w:t xml:space="preserve">cheduling </w:t>
            </w:r>
            <w:r>
              <w:rPr>
                <w:rFonts w:hint="eastAsia"/>
                <w:sz w:val="18"/>
                <w:szCs w:val="18"/>
              </w:rPr>
              <w:t>A</w:t>
            </w:r>
            <w:r>
              <w:rPr>
                <w:sz w:val="18"/>
                <w:szCs w:val="18"/>
              </w:rPr>
              <w:t xml:space="preserve">lgorithm </w:t>
            </w:r>
            <w:r>
              <w:rPr>
                <w:rFonts w:hint="eastAsia"/>
                <w:sz w:val="18"/>
                <w:szCs w:val="18"/>
              </w:rPr>
              <w:t>B</w:t>
            </w:r>
            <w:r>
              <w:rPr>
                <w:sz w:val="18"/>
                <w:szCs w:val="18"/>
              </w:rPr>
              <w:t xml:space="preserve">ased on </w:t>
            </w:r>
            <w:r>
              <w:rPr>
                <w:rFonts w:hint="eastAsia"/>
                <w:sz w:val="18"/>
                <w:szCs w:val="18"/>
              </w:rPr>
              <w:t>F</w:t>
            </w:r>
            <w:r>
              <w:rPr>
                <w:sz w:val="18"/>
                <w:szCs w:val="18"/>
              </w:rPr>
              <w:t xml:space="preserve">lexible Ethernet </w:t>
            </w:r>
            <w:r>
              <w:rPr>
                <w:rFonts w:hint="eastAsia"/>
                <w:sz w:val="18"/>
                <w:szCs w:val="18"/>
              </w:rPr>
              <w:t>C</w:t>
            </w:r>
            <w:r>
              <w:rPr>
                <w:sz w:val="18"/>
                <w:szCs w:val="18"/>
              </w:rPr>
              <w:t xml:space="preserve">lient </w:t>
            </w:r>
            <w:r>
              <w:rPr>
                <w:rFonts w:hint="eastAsia"/>
                <w:sz w:val="18"/>
                <w:szCs w:val="18"/>
              </w:rPr>
              <w:t>A</w:t>
            </w:r>
            <w:r>
              <w:rPr>
                <w:sz w:val="18"/>
                <w:szCs w:val="18"/>
              </w:rPr>
              <w:t>rchitecture</w:t>
            </w:r>
          </w:p>
        </w:tc>
      </w:tr>
      <w:tr w:rsidR="00BC6341">
        <w:trPr>
          <w:trHeight w:val="5854"/>
        </w:trPr>
        <w:tc>
          <w:tcPr>
            <w:tcW w:w="9062" w:type="dxa"/>
            <w:gridSpan w:val="8"/>
            <w:tcBorders>
              <w:top w:val="single" w:sz="4" w:space="0" w:color="auto"/>
            </w:tcBorders>
          </w:tcPr>
          <w:p w:rsidR="00BC6341" w:rsidRDefault="00D97FE3">
            <w:pPr>
              <w:spacing w:line="24" w:lineRule="atLeast"/>
              <w:rPr>
                <w:szCs w:val="21"/>
              </w:rPr>
            </w:pPr>
            <w:r>
              <w:rPr>
                <w:szCs w:val="21"/>
              </w:rPr>
              <w:t>毕业设计（论文）开题报告内容：</w:t>
            </w:r>
            <w:r>
              <w:rPr>
                <w:rFonts w:hint="eastAsia"/>
                <w:sz w:val="18"/>
                <w:szCs w:val="18"/>
              </w:rPr>
              <w:t>（主要包含选题的背景和意义；研究的基本内容和</w:t>
            </w:r>
            <w:proofErr w:type="gramStart"/>
            <w:r>
              <w:rPr>
                <w:rFonts w:hint="eastAsia"/>
                <w:sz w:val="18"/>
                <w:szCs w:val="18"/>
              </w:rPr>
              <w:t>拟解决</w:t>
            </w:r>
            <w:proofErr w:type="gramEnd"/>
            <w:r>
              <w:rPr>
                <w:rFonts w:hint="eastAsia"/>
                <w:sz w:val="18"/>
                <w:szCs w:val="18"/>
              </w:rPr>
              <w:t>的主要问题；研究方法及措施；研究工作的步骤与进度；主要参考文献等项目）</w:t>
            </w:r>
            <w:r>
              <w:rPr>
                <w:szCs w:val="21"/>
              </w:rPr>
              <w:t xml:space="preserve"> </w:t>
            </w:r>
          </w:p>
          <w:p w:rsidR="00BC6341" w:rsidRDefault="00D97FE3">
            <w:pPr>
              <w:spacing w:line="360" w:lineRule="auto"/>
              <w:rPr>
                <w:rFonts w:ascii="宋体" w:hAnsi="宋体" w:cs="宋体"/>
                <w:szCs w:val="21"/>
              </w:rPr>
            </w:pPr>
            <w:r>
              <w:rPr>
                <w:rFonts w:ascii="宋体" w:hAnsi="宋体" w:cs="宋体" w:hint="eastAsia"/>
                <w:szCs w:val="21"/>
              </w:rPr>
              <w:t>【选题背景和意义】</w:t>
            </w:r>
          </w:p>
          <w:p w:rsidR="00BC6341" w:rsidRDefault="00D97FE3" w:rsidP="00C55642">
            <w:pPr>
              <w:ind w:firstLineChars="200" w:firstLine="420"/>
              <w:rPr>
                <w:rFonts w:ascii="宋体" w:hAnsi="宋体" w:cs="宋体"/>
                <w:szCs w:val="21"/>
              </w:rPr>
            </w:pPr>
            <w:r>
              <w:rPr>
                <w:rFonts w:hint="eastAsia"/>
                <w:szCs w:val="21"/>
              </w:rPr>
              <w:t>灵活以太网技术</w:t>
            </w:r>
            <w:r>
              <w:rPr>
                <w:rFonts w:hint="eastAsia"/>
                <w:szCs w:val="21"/>
              </w:rPr>
              <w:t xml:space="preserve"> (</w:t>
            </w:r>
            <w:r w:rsidRPr="00D97FE3">
              <w:rPr>
                <w:color w:val="333333"/>
                <w:szCs w:val="20"/>
                <w:shd w:val="clear" w:color="auto" w:fill="FFFFFF"/>
              </w:rPr>
              <w:t>Flexible Ethernet</w:t>
            </w:r>
            <w:r w:rsidRPr="00D97FE3">
              <w:rPr>
                <w:color w:val="333333"/>
                <w:szCs w:val="21"/>
                <w:shd w:val="clear" w:color="auto" w:fill="FFFFFF"/>
              </w:rPr>
              <w:t xml:space="preserve">, </w:t>
            </w:r>
            <w:proofErr w:type="spellStart"/>
            <w:r>
              <w:rPr>
                <w:szCs w:val="21"/>
              </w:rPr>
              <w:t>FlexE</w:t>
            </w:r>
            <w:proofErr w:type="spellEnd"/>
            <w:r>
              <w:rPr>
                <w:rFonts w:hint="eastAsia"/>
                <w:szCs w:val="21"/>
              </w:rPr>
              <w:t xml:space="preserve">) </w:t>
            </w:r>
            <w:r>
              <w:rPr>
                <w:rFonts w:hint="eastAsia"/>
                <w:szCs w:val="21"/>
              </w:rPr>
              <w:t>是在</w:t>
            </w:r>
            <w:r>
              <w:rPr>
                <w:rFonts w:hint="eastAsia"/>
                <w:szCs w:val="21"/>
              </w:rPr>
              <w:t>Ethernet</w:t>
            </w:r>
            <w:r>
              <w:rPr>
                <w:rFonts w:hint="eastAsia"/>
                <w:szCs w:val="21"/>
              </w:rPr>
              <w:t>技术基础上，为满足高速传送、带宽配置灵活等需求而发展的技术。灵活以太网技术可以实现路由器和传输接口间的速率和流量解耦，并通过引入额外的映射层</w:t>
            </w:r>
            <w:r>
              <w:rPr>
                <w:rFonts w:hint="eastAsia"/>
                <w:szCs w:val="21"/>
              </w:rPr>
              <w:t>/</w:t>
            </w:r>
            <w:r>
              <w:rPr>
                <w:rFonts w:hint="eastAsia"/>
                <w:szCs w:val="21"/>
              </w:rPr>
              <w:t>解映射层，实现在流量资源池中虚拟化多个以太网接口容量。</w:t>
            </w:r>
            <w:proofErr w:type="spellStart"/>
            <w:r>
              <w:rPr>
                <w:rFonts w:hint="eastAsia"/>
                <w:szCs w:val="21"/>
              </w:rPr>
              <w:t>FlexE</w:t>
            </w:r>
            <w:proofErr w:type="spellEnd"/>
            <w:r>
              <w:rPr>
                <w:rFonts w:hint="eastAsia"/>
                <w:szCs w:val="21"/>
              </w:rPr>
              <w:t>可以很好地满足</w:t>
            </w:r>
            <w:r>
              <w:rPr>
                <w:rFonts w:hint="eastAsia"/>
                <w:szCs w:val="21"/>
              </w:rPr>
              <w:t>5G</w:t>
            </w:r>
            <w:r>
              <w:rPr>
                <w:rFonts w:hint="eastAsia"/>
                <w:szCs w:val="21"/>
              </w:rPr>
              <w:t>超可靠的低延迟通信业务的硬隔离和低时延需求。</w:t>
            </w:r>
          </w:p>
          <w:p w:rsidR="00BC6341" w:rsidRDefault="00D97FE3" w:rsidP="00C55642">
            <w:pPr>
              <w:pStyle w:val="a3"/>
              <w:ind w:firstLineChars="200" w:firstLine="420"/>
              <w:jc w:val="both"/>
              <w:rPr>
                <w:rFonts w:ascii="宋体" w:hAnsi="宋体" w:cs="宋体"/>
                <w:szCs w:val="21"/>
              </w:rPr>
            </w:pPr>
            <w:r>
              <w:rPr>
                <w:rFonts w:ascii="宋体" w:hAnsi="宋体" w:cs="宋体" w:hint="eastAsia"/>
                <w:szCs w:val="21"/>
              </w:rPr>
              <w:t>在最近的提议中，对</w:t>
            </w:r>
            <w:proofErr w:type="spellStart"/>
            <w:r w:rsidRPr="00D97FE3">
              <w:rPr>
                <w:szCs w:val="21"/>
              </w:rPr>
              <w:t>FlexE</w:t>
            </w:r>
            <w:proofErr w:type="spellEnd"/>
            <w:r>
              <w:rPr>
                <w:rFonts w:ascii="宋体" w:hAnsi="宋体" w:cs="宋体" w:hint="eastAsia"/>
                <w:szCs w:val="21"/>
              </w:rPr>
              <w:t>在传送应用中的评估大多局限于对其在架构层面上的潜在优势和劣势的定性评估。在</w:t>
            </w:r>
            <w:r>
              <w:rPr>
                <w:rFonts w:ascii="宋体" w:hAnsi="宋体" w:cs="宋体" w:hint="eastAsia"/>
                <w:szCs w:val="21"/>
              </w:rPr>
              <w:t>参考</w:t>
            </w:r>
            <w:r>
              <w:rPr>
                <w:rFonts w:ascii="宋体" w:hAnsi="宋体" w:cs="宋体" w:hint="eastAsia"/>
                <w:szCs w:val="21"/>
              </w:rPr>
              <w:t>文献</w:t>
            </w:r>
            <w:r>
              <w:rPr>
                <w:rFonts w:ascii="宋体" w:hAnsi="宋体" w:cs="宋体" w:hint="eastAsia"/>
                <w:szCs w:val="21"/>
              </w:rPr>
              <w:t>[</w:t>
            </w:r>
            <w:r w:rsidRPr="00D97FE3">
              <w:rPr>
                <w:szCs w:val="21"/>
              </w:rPr>
              <w:t>3</w:t>
            </w:r>
            <w:r>
              <w:rPr>
                <w:rFonts w:ascii="宋体" w:hAnsi="宋体" w:cs="宋体"/>
                <w:szCs w:val="21"/>
              </w:rPr>
              <w:t>]</w:t>
            </w:r>
            <w:r>
              <w:rPr>
                <w:rFonts w:ascii="宋体" w:hAnsi="宋体" w:cs="宋体" w:hint="eastAsia"/>
                <w:szCs w:val="21"/>
              </w:rPr>
              <w:t>中，</w:t>
            </w:r>
            <w:proofErr w:type="spellStart"/>
            <w:r w:rsidRPr="00656459">
              <w:rPr>
                <w:szCs w:val="21"/>
              </w:rPr>
              <w:t>FlexE</w:t>
            </w:r>
            <w:proofErr w:type="spellEnd"/>
            <w:r>
              <w:rPr>
                <w:rFonts w:ascii="宋体" w:hAnsi="宋体" w:cs="宋体" w:hint="eastAsia"/>
                <w:szCs w:val="21"/>
              </w:rPr>
              <w:t>被认为是</w:t>
            </w:r>
            <w:r>
              <w:rPr>
                <w:rFonts w:ascii="宋体" w:hAnsi="宋体" w:cs="宋体" w:hint="eastAsia"/>
                <w:szCs w:val="21"/>
              </w:rPr>
              <w:t>数据中心互联</w:t>
            </w:r>
            <w:r w:rsidRPr="00656459">
              <w:rPr>
                <w:szCs w:val="21"/>
              </w:rPr>
              <w:t xml:space="preserve"> </w:t>
            </w:r>
            <w:r w:rsidRPr="00656459">
              <w:rPr>
                <w:szCs w:val="21"/>
              </w:rPr>
              <w:t>(</w:t>
            </w:r>
            <w:r w:rsidR="00DE7F3A" w:rsidRPr="00656459">
              <w:rPr>
                <w:szCs w:val="21"/>
              </w:rPr>
              <w:t>D</w:t>
            </w:r>
            <w:r w:rsidRPr="00656459">
              <w:rPr>
                <w:szCs w:val="21"/>
              </w:rPr>
              <w:t xml:space="preserve">ata-center </w:t>
            </w:r>
            <w:r w:rsidR="00DE7F3A" w:rsidRPr="00656459">
              <w:rPr>
                <w:szCs w:val="21"/>
              </w:rPr>
              <w:t>I</w:t>
            </w:r>
            <w:r w:rsidRPr="00656459">
              <w:rPr>
                <w:szCs w:val="21"/>
              </w:rPr>
              <w:t>nterconnection</w:t>
            </w:r>
            <w:r w:rsidRPr="00D97FE3">
              <w:rPr>
                <w:szCs w:val="21"/>
              </w:rPr>
              <w:t>，</w:t>
            </w:r>
            <w:r w:rsidRPr="00656459">
              <w:rPr>
                <w:szCs w:val="21"/>
              </w:rPr>
              <w:t>DCI)</w:t>
            </w:r>
            <w:r w:rsidR="00656459" w:rsidRPr="00656459">
              <w:rPr>
                <w:szCs w:val="21"/>
              </w:rPr>
              <w:t xml:space="preserve"> </w:t>
            </w:r>
            <w:r>
              <w:rPr>
                <w:rFonts w:ascii="宋体" w:hAnsi="宋体" w:cs="宋体" w:hint="eastAsia"/>
                <w:szCs w:val="21"/>
              </w:rPr>
              <w:t>的理</w:t>
            </w:r>
            <w:r>
              <w:rPr>
                <w:rFonts w:ascii="宋体" w:hAnsi="宋体" w:cs="宋体" w:hint="eastAsia"/>
                <w:szCs w:val="21"/>
              </w:rPr>
              <w:t>想技术，使路由器能够充分利用灵活光信道的速率，而不会过度增加传输</w:t>
            </w:r>
            <w:r>
              <w:rPr>
                <w:rFonts w:ascii="宋体" w:hAnsi="宋体" w:cs="宋体" w:hint="eastAsia"/>
                <w:szCs w:val="21"/>
              </w:rPr>
              <w:t>盒</w:t>
            </w:r>
            <w:r>
              <w:rPr>
                <w:rFonts w:ascii="宋体" w:hAnsi="宋体" w:cs="宋体" w:hint="eastAsia"/>
                <w:szCs w:val="21"/>
              </w:rPr>
              <w:t>要求。这一预期是基于</w:t>
            </w:r>
            <w:proofErr w:type="spellStart"/>
            <w:r w:rsidRPr="00656459">
              <w:rPr>
                <w:szCs w:val="21"/>
              </w:rPr>
              <w:t>FlexE</w:t>
            </w:r>
            <w:proofErr w:type="spellEnd"/>
            <w:r>
              <w:rPr>
                <w:rFonts w:ascii="宋体" w:hAnsi="宋体" w:cs="宋体" w:hint="eastAsia"/>
                <w:szCs w:val="21"/>
              </w:rPr>
              <w:t>的容量来最大限度地提高物理端口</w:t>
            </w:r>
            <w:r>
              <w:rPr>
                <w:rFonts w:ascii="宋体" w:hAnsi="宋体" w:cs="宋体" w:hint="eastAsia"/>
                <w:szCs w:val="21"/>
              </w:rPr>
              <w:t>PHY</w:t>
            </w:r>
            <w:r>
              <w:rPr>
                <w:rFonts w:ascii="宋体" w:hAnsi="宋体" w:cs="宋体" w:hint="eastAsia"/>
                <w:szCs w:val="21"/>
              </w:rPr>
              <w:t>利用率，从而使路由器端口消耗合理化，以及在不需要嵌入式</w:t>
            </w:r>
            <w:r>
              <w:rPr>
                <w:rFonts w:ascii="宋体" w:hAnsi="宋体" w:cs="宋体" w:hint="eastAsia"/>
                <w:szCs w:val="21"/>
              </w:rPr>
              <w:t>疏导</w:t>
            </w:r>
            <w:r>
              <w:rPr>
                <w:rFonts w:ascii="宋体" w:hAnsi="宋体" w:cs="宋体" w:hint="eastAsia"/>
                <w:szCs w:val="21"/>
              </w:rPr>
              <w:t>结构</w:t>
            </w:r>
            <w:r>
              <w:rPr>
                <w:rFonts w:ascii="宋体" w:hAnsi="宋体" w:cs="宋体" w:hint="eastAsia"/>
                <w:szCs w:val="21"/>
              </w:rPr>
              <w:t xml:space="preserve"> </w:t>
            </w:r>
            <w:r w:rsidRPr="00656459">
              <w:rPr>
                <w:szCs w:val="21"/>
              </w:rPr>
              <w:t>(</w:t>
            </w:r>
            <w:r w:rsidRPr="00656459">
              <w:rPr>
                <w:szCs w:val="21"/>
              </w:rPr>
              <w:t>embedded grooming fabrics</w:t>
            </w:r>
            <w:r w:rsidRPr="00656459">
              <w:rPr>
                <w:szCs w:val="21"/>
              </w:rPr>
              <w:t>)</w:t>
            </w:r>
            <w:r>
              <w:rPr>
                <w:rFonts w:hint="eastAsia"/>
                <w:szCs w:val="21"/>
              </w:rPr>
              <w:t xml:space="preserve"> </w:t>
            </w:r>
            <w:r>
              <w:rPr>
                <w:rFonts w:ascii="宋体" w:hAnsi="宋体" w:cs="宋体" w:hint="eastAsia"/>
                <w:szCs w:val="21"/>
              </w:rPr>
              <w:t>的情况下，扩展路由器的传输容量。该文献的方案虽然将传输盒的需求保持在最低限度，但是没有对网络灵活性的影响进行评估。</w:t>
            </w:r>
          </w:p>
          <w:p w:rsidR="00BC6341" w:rsidRDefault="00D97FE3" w:rsidP="00C55642">
            <w:pPr>
              <w:ind w:firstLineChars="200" w:firstLine="420"/>
              <w:rPr>
                <w:rFonts w:ascii="宋体" w:hAnsi="宋体" w:cs="宋体"/>
                <w:szCs w:val="21"/>
              </w:rPr>
            </w:pPr>
            <w:r>
              <w:rPr>
                <w:rFonts w:ascii="宋体" w:hAnsi="宋体" w:cs="宋体" w:hint="eastAsia"/>
                <w:szCs w:val="21"/>
              </w:rPr>
              <w:t>同时，参考</w:t>
            </w:r>
            <w:r>
              <w:rPr>
                <w:rFonts w:ascii="宋体" w:hAnsi="宋体" w:cs="宋体" w:hint="eastAsia"/>
                <w:szCs w:val="21"/>
              </w:rPr>
              <w:t>文献</w:t>
            </w:r>
            <w:r>
              <w:rPr>
                <w:rFonts w:ascii="宋体" w:hAnsi="宋体" w:cs="宋体" w:hint="eastAsia"/>
                <w:szCs w:val="21"/>
              </w:rPr>
              <w:t>[</w:t>
            </w:r>
            <w:r w:rsidRPr="00D97FE3">
              <w:rPr>
                <w:szCs w:val="21"/>
              </w:rPr>
              <w:t>8</w:t>
            </w:r>
            <w:r>
              <w:rPr>
                <w:rFonts w:ascii="宋体" w:hAnsi="宋体" w:cs="宋体" w:hint="eastAsia"/>
                <w:szCs w:val="21"/>
              </w:rPr>
              <w:t>]</w:t>
            </w:r>
            <w:r>
              <w:rPr>
                <w:rFonts w:ascii="宋体" w:hAnsi="宋体" w:cs="宋体" w:hint="eastAsia"/>
                <w:szCs w:val="21"/>
              </w:rPr>
              <w:t>中</w:t>
            </w:r>
            <w:r>
              <w:rPr>
                <w:rFonts w:ascii="宋体" w:hAnsi="宋体" w:cs="宋体" w:hint="eastAsia"/>
                <w:szCs w:val="21"/>
              </w:rPr>
              <w:t>灵活客户端案例</w:t>
            </w:r>
            <w:r>
              <w:rPr>
                <w:rFonts w:ascii="宋体" w:hAnsi="宋体" w:cs="宋体" w:hint="eastAsia"/>
                <w:szCs w:val="21"/>
              </w:rPr>
              <w:t>也</w:t>
            </w:r>
            <w:r>
              <w:rPr>
                <w:rFonts w:ascii="宋体" w:hAnsi="宋体" w:cs="宋体" w:hint="eastAsia"/>
                <w:szCs w:val="21"/>
              </w:rPr>
              <w:t>仅考虑</w:t>
            </w:r>
            <w:r>
              <w:rPr>
                <w:rFonts w:ascii="宋体" w:hAnsi="宋体" w:cs="宋体" w:hint="eastAsia"/>
                <w:szCs w:val="21"/>
              </w:rPr>
              <w:t>了</w:t>
            </w:r>
            <w:r>
              <w:rPr>
                <w:rFonts w:ascii="宋体" w:hAnsi="宋体" w:cs="宋体" w:hint="eastAsia"/>
                <w:szCs w:val="21"/>
              </w:rPr>
              <w:t>通道</w:t>
            </w:r>
            <w:r>
              <w:rPr>
                <w:rFonts w:ascii="宋体" w:hAnsi="宋体" w:cs="宋体" w:hint="eastAsia"/>
                <w:szCs w:val="21"/>
              </w:rPr>
              <w:t>/</w:t>
            </w:r>
            <w:r>
              <w:rPr>
                <w:rFonts w:ascii="宋体" w:hAnsi="宋体" w:cs="宋体" w:hint="eastAsia"/>
                <w:szCs w:val="21"/>
              </w:rPr>
              <w:t>超通道中物理端口</w:t>
            </w:r>
            <w:r w:rsidRPr="00656459">
              <w:rPr>
                <w:szCs w:val="21"/>
              </w:rPr>
              <w:t>PHYs</w:t>
            </w:r>
            <w:r>
              <w:rPr>
                <w:rFonts w:ascii="宋体" w:hAnsi="宋体" w:cs="宋体" w:hint="eastAsia"/>
                <w:szCs w:val="21"/>
              </w:rPr>
              <w:t>的透明传输，这没有考虑到为多个目的地虚拟化</w:t>
            </w:r>
            <w:r w:rsidRPr="00656459">
              <w:rPr>
                <w:szCs w:val="21"/>
              </w:rPr>
              <w:t>PHY</w:t>
            </w:r>
            <w:r>
              <w:rPr>
                <w:rFonts w:ascii="宋体" w:hAnsi="宋体" w:cs="宋体" w:hint="eastAsia"/>
                <w:szCs w:val="21"/>
              </w:rPr>
              <w:t>容量的可能性</w:t>
            </w:r>
            <w:r>
              <w:rPr>
                <w:rFonts w:ascii="宋体" w:hAnsi="宋体" w:cs="宋体" w:hint="eastAsia"/>
                <w:szCs w:val="21"/>
              </w:rPr>
              <w:t>(</w:t>
            </w:r>
            <w:r>
              <w:rPr>
                <w:rFonts w:ascii="宋体" w:hAnsi="宋体" w:cs="宋体" w:hint="eastAsia"/>
                <w:szCs w:val="21"/>
              </w:rPr>
              <w:t>即在传</w:t>
            </w:r>
            <w:r>
              <w:rPr>
                <w:rFonts w:ascii="宋体" w:hAnsi="宋体" w:cs="宋体" w:hint="eastAsia"/>
                <w:szCs w:val="21"/>
              </w:rPr>
              <w:t>输设备中引入灵活客户端感知</w:t>
            </w:r>
            <w:r>
              <w:rPr>
                <w:rFonts w:ascii="宋体" w:hAnsi="宋体" w:cs="宋体" w:hint="eastAsia"/>
                <w:szCs w:val="21"/>
              </w:rPr>
              <w:t>)</w:t>
            </w:r>
            <w:r>
              <w:rPr>
                <w:rFonts w:ascii="宋体" w:hAnsi="宋体" w:cs="宋体" w:hint="eastAsia"/>
                <w:szCs w:val="21"/>
              </w:rPr>
              <w:t>，并且忽略了相关的路由器端口利用率。</w:t>
            </w:r>
          </w:p>
          <w:p w:rsidR="00BC6341" w:rsidRDefault="00D97FE3" w:rsidP="00C55642">
            <w:pPr>
              <w:ind w:firstLineChars="200" w:firstLine="420"/>
              <w:rPr>
                <w:rFonts w:ascii="宋体" w:hAnsi="宋体" w:cs="宋体"/>
                <w:szCs w:val="21"/>
              </w:rPr>
            </w:pPr>
            <w:r>
              <w:rPr>
                <w:rFonts w:hint="eastAsia"/>
                <w:szCs w:val="21"/>
              </w:rPr>
              <w:t>本课题是在上述背景下，针对</w:t>
            </w:r>
            <w:r>
              <w:rPr>
                <w:rFonts w:hint="eastAsia"/>
                <w:szCs w:val="21"/>
              </w:rPr>
              <w:t>D</w:t>
            </w:r>
            <w:r>
              <w:rPr>
                <w:szCs w:val="21"/>
              </w:rPr>
              <w:t>CI</w:t>
            </w:r>
            <w:r>
              <w:rPr>
                <w:rFonts w:hint="eastAsia"/>
                <w:szCs w:val="21"/>
              </w:rPr>
              <w:t>网络的流量调度问题，通过对</w:t>
            </w:r>
            <w:r>
              <w:rPr>
                <w:rFonts w:hint="eastAsia"/>
                <w:bCs/>
                <w:szCs w:val="21"/>
              </w:rPr>
              <w:t>灵活以太网在光传输网络中的映射定义的三种模式</w:t>
            </w:r>
            <w:r>
              <w:rPr>
                <w:rFonts w:hint="eastAsia"/>
                <w:szCs w:val="21"/>
              </w:rPr>
              <w:t>分别</w:t>
            </w:r>
            <w:r>
              <w:rPr>
                <w:rFonts w:hint="eastAsia"/>
                <w:bCs/>
                <w:szCs w:val="21"/>
              </w:rPr>
              <w:t>进行调度算法</w:t>
            </w:r>
            <w:r>
              <w:rPr>
                <w:rFonts w:hint="eastAsia"/>
                <w:szCs w:val="21"/>
              </w:rPr>
              <w:t>研究，设计有效的流量调度方法，以提高路由器端口利用率，并有效权衡运输设备复杂性和资源使用效率，最终搭建仿真环境模拟实现所提出方法的流量调度过程，并且对其性能进行评估和验证。</w:t>
            </w:r>
          </w:p>
          <w:p w:rsidR="00BC6341" w:rsidRDefault="00D97FE3">
            <w:pPr>
              <w:spacing w:line="360" w:lineRule="auto"/>
              <w:rPr>
                <w:rFonts w:ascii="宋体" w:hAnsi="宋体" w:cs="宋体"/>
                <w:szCs w:val="21"/>
              </w:rPr>
            </w:pPr>
            <w:r>
              <w:rPr>
                <w:rFonts w:ascii="宋体" w:hAnsi="宋体" w:cs="宋体" w:hint="eastAsia"/>
                <w:szCs w:val="21"/>
              </w:rPr>
              <w:t>【研究基本内容和拟解决的主要问题】</w:t>
            </w:r>
          </w:p>
          <w:p w:rsidR="00BC6341" w:rsidRPr="00656459" w:rsidRDefault="00D97FE3" w:rsidP="00656459">
            <w:pPr>
              <w:ind w:firstLineChars="200" w:firstLine="420"/>
              <w:rPr>
                <w:szCs w:val="21"/>
              </w:rPr>
            </w:pPr>
            <w:r>
              <w:rPr>
                <w:rFonts w:asciiTheme="minorEastAsia" w:eastAsiaTheme="minorEastAsia" w:hAnsiTheme="minorEastAsia" w:cstheme="minorEastAsia" w:hint="eastAsia"/>
                <w:szCs w:val="21"/>
                <w:shd w:val="clear" w:color="auto" w:fill="FFFFFF"/>
              </w:rPr>
              <w:t>研究的基本内容包括分析</w:t>
            </w:r>
            <w:r>
              <w:rPr>
                <w:rFonts w:asciiTheme="minorEastAsia" w:eastAsiaTheme="minorEastAsia" w:hAnsiTheme="minorEastAsia" w:cstheme="minorEastAsia"/>
                <w:szCs w:val="21"/>
                <w:shd w:val="clear" w:color="auto" w:fill="FFFFFF"/>
              </w:rPr>
              <w:t>DCI</w:t>
            </w:r>
            <w:r>
              <w:rPr>
                <w:rFonts w:asciiTheme="minorEastAsia" w:eastAsiaTheme="minorEastAsia" w:hAnsiTheme="minorEastAsia" w:cstheme="minorEastAsia" w:hint="eastAsia"/>
                <w:szCs w:val="21"/>
                <w:shd w:val="clear" w:color="auto" w:fill="FFFFFF"/>
              </w:rPr>
              <w:t>网络场景的</w:t>
            </w:r>
            <w:r w:rsidR="00656459">
              <w:rPr>
                <w:rFonts w:asciiTheme="minorEastAsia" w:eastAsiaTheme="minorEastAsia" w:hAnsiTheme="minorEastAsia" w:cstheme="minorEastAsia" w:hint="eastAsia"/>
                <w:szCs w:val="21"/>
                <w:shd w:val="clear" w:color="auto" w:fill="FFFFFF"/>
              </w:rPr>
              <w:t>密集波分复用</w:t>
            </w:r>
            <w:r w:rsidR="00656459" w:rsidRPr="00656459">
              <w:rPr>
                <w:rFonts w:eastAsiaTheme="minorEastAsia"/>
                <w:szCs w:val="21"/>
                <w:shd w:val="clear" w:color="auto" w:fill="FFFFFF"/>
              </w:rPr>
              <w:t xml:space="preserve"> </w:t>
            </w:r>
            <w:r w:rsidRPr="00656459">
              <w:rPr>
                <w:rFonts w:eastAsiaTheme="minorEastAsia"/>
                <w:szCs w:val="21"/>
                <w:shd w:val="clear" w:color="auto" w:fill="FFFFFF"/>
              </w:rPr>
              <w:t>(</w:t>
            </w:r>
            <w:r w:rsidR="00656459" w:rsidRPr="00656459">
              <w:rPr>
                <w:shd w:val="clear" w:color="auto" w:fill="FFFFFF"/>
              </w:rPr>
              <w:t>Dense Wavelength Division Multiplexing</w:t>
            </w:r>
            <w:r w:rsidR="00656459" w:rsidRPr="00656459">
              <w:rPr>
                <w:shd w:val="clear" w:color="auto" w:fill="FFFFFF"/>
              </w:rPr>
              <w:t>，</w:t>
            </w:r>
            <w:r w:rsidR="00656459" w:rsidRPr="00656459">
              <w:rPr>
                <w:shd w:val="clear" w:color="auto" w:fill="FFFFFF"/>
              </w:rPr>
              <w:t>DWDM</w:t>
            </w:r>
            <w:r w:rsidRPr="00656459">
              <w:rPr>
                <w:rFonts w:eastAsiaTheme="minorEastAsia"/>
                <w:szCs w:val="21"/>
                <w:shd w:val="clear" w:color="auto" w:fill="FFFFFF"/>
              </w:rPr>
              <w:t>)</w:t>
            </w:r>
            <w:r w:rsidR="00656459" w:rsidRPr="00656459">
              <w:rPr>
                <w:rFonts w:eastAsiaTheme="minorEastAsia"/>
                <w:szCs w:val="21"/>
                <w:shd w:val="clear" w:color="auto" w:fill="FFFFFF"/>
              </w:rPr>
              <w:t xml:space="preserve"> </w:t>
            </w:r>
            <w:r>
              <w:rPr>
                <w:rFonts w:asciiTheme="minorEastAsia" w:eastAsiaTheme="minorEastAsia" w:hAnsiTheme="minorEastAsia" w:cstheme="minorEastAsia" w:hint="eastAsia"/>
                <w:szCs w:val="21"/>
                <w:shd w:val="clear" w:color="auto" w:fill="FFFFFF"/>
              </w:rPr>
              <w:t>拓扑结构，并分析在该拓扑结构中网络设备的特点；研究</w:t>
            </w:r>
            <w:proofErr w:type="spellStart"/>
            <w:r>
              <w:rPr>
                <w:rFonts w:asciiTheme="minorEastAsia" w:eastAsiaTheme="minorEastAsia" w:hAnsiTheme="minorEastAsia" w:cstheme="minorEastAsia" w:hint="eastAsia"/>
                <w:szCs w:val="21"/>
                <w:shd w:val="clear" w:color="auto" w:fill="FFFFFF"/>
              </w:rPr>
              <w:t>F</w:t>
            </w:r>
            <w:r>
              <w:rPr>
                <w:rFonts w:asciiTheme="minorEastAsia" w:eastAsiaTheme="minorEastAsia" w:hAnsiTheme="minorEastAsia" w:cstheme="minorEastAsia"/>
                <w:szCs w:val="21"/>
                <w:shd w:val="clear" w:color="auto" w:fill="FFFFFF"/>
              </w:rPr>
              <w:t>lexE</w:t>
            </w:r>
            <w:proofErr w:type="spellEnd"/>
            <w:r>
              <w:rPr>
                <w:rFonts w:asciiTheme="minorEastAsia" w:eastAsiaTheme="minorEastAsia" w:hAnsiTheme="minorEastAsia" w:cstheme="minorEastAsia" w:hint="eastAsia"/>
                <w:szCs w:val="21"/>
                <w:shd w:val="clear" w:color="auto" w:fill="FFFFFF"/>
              </w:rPr>
              <w:t>的三种感知模式，对不同传输场景的评估要求供应工作</w:t>
            </w:r>
            <w:proofErr w:type="gramStart"/>
            <w:r>
              <w:rPr>
                <w:rFonts w:asciiTheme="minorEastAsia" w:eastAsiaTheme="minorEastAsia" w:hAnsiTheme="minorEastAsia" w:cstheme="minorEastAsia" w:hint="eastAsia"/>
                <w:szCs w:val="21"/>
                <w:shd w:val="clear" w:color="auto" w:fill="FFFFFF"/>
              </w:rPr>
              <w:t>流能够</w:t>
            </w:r>
            <w:proofErr w:type="gramEnd"/>
            <w:r>
              <w:rPr>
                <w:rFonts w:asciiTheme="minorEastAsia" w:eastAsiaTheme="minorEastAsia" w:hAnsiTheme="minorEastAsia" w:cstheme="minorEastAsia" w:hint="eastAsia"/>
                <w:szCs w:val="21"/>
                <w:shd w:val="clear" w:color="auto" w:fill="FFFFFF"/>
              </w:rPr>
              <w:t>适配每个</w:t>
            </w:r>
            <w:proofErr w:type="spellStart"/>
            <w:r w:rsidRPr="00656459">
              <w:rPr>
                <w:rFonts w:eastAsiaTheme="minorEastAsia"/>
                <w:szCs w:val="21"/>
                <w:shd w:val="clear" w:color="auto" w:fill="FFFFFF"/>
              </w:rPr>
              <w:t>FlexE</w:t>
            </w:r>
            <w:proofErr w:type="spellEnd"/>
            <w:r>
              <w:rPr>
                <w:rFonts w:asciiTheme="minorEastAsia" w:eastAsiaTheme="minorEastAsia" w:hAnsiTheme="minorEastAsia" w:cstheme="minorEastAsia" w:hint="eastAsia"/>
                <w:szCs w:val="21"/>
                <w:shd w:val="clear" w:color="auto" w:fill="FFFFFF"/>
              </w:rPr>
              <w:t>相关架构的特定限制；由于路由器卡和传输盒的物理端口容量有限，所以结合装箱问题的思想（即物品必须放在最小的固定尺寸容器中），研究使硬件组合成本最低的流量分配方法。在这种情况下，</w:t>
            </w:r>
            <w:proofErr w:type="gramStart"/>
            <w:r>
              <w:rPr>
                <w:rFonts w:asciiTheme="minorEastAsia" w:eastAsiaTheme="minorEastAsia" w:hAnsiTheme="minorEastAsia" w:cstheme="minorEastAsia" w:hint="eastAsia"/>
                <w:szCs w:val="21"/>
                <w:shd w:val="clear" w:color="auto" w:fill="FFFFFF"/>
              </w:rPr>
              <w:t>流被分</w:t>
            </w:r>
            <w:proofErr w:type="gramEnd"/>
            <w:r>
              <w:rPr>
                <w:rFonts w:asciiTheme="minorEastAsia" w:eastAsiaTheme="minorEastAsia" w:hAnsiTheme="minorEastAsia" w:cstheme="minorEastAsia" w:hint="eastAsia"/>
                <w:szCs w:val="21"/>
                <w:shd w:val="clear" w:color="auto" w:fill="FFFFFF"/>
              </w:rPr>
              <w:t>配给</w:t>
            </w:r>
            <w:proofErr w:type="spellStart"/>
            <w:r w:rsidRPr="00656459">
              <w:rPr>
                <w:rFonts w:eastAsiaTheme="minorEastAsia"/>
                <w:szCs w:val="21"/>
                <w:shd w:val="clear" w:color="auto" w:fill="FFFFFF"/>
              </w:rPr>
              <w:t>FlexE</w:t>
            </w:r>
            <w:proofErr w:type="spellEnd"/>
            <w:r w:rsidRPr="00656459">
              <w:rPr>
                <w:rFonts w:eastAsiaTheme="minorEastAsia"/>
                <w:szCs w:val="21"/>
                <w:shd w:val="clear" w:color="auto" w:fill="FFFFFF"/>
              </w:rPr>
              <w:t xml:space="preserve"> group</w:t>
            </w:r>
            <w:r>
              <w:rPr>
                <w:rFonts w:asciiTheme="minorEastAsia" w:eastAsiaTheme="minorEastAsia" w:hAnsiTheme="minorEastAsia" w:cstheme="minorEastAsia" w:hint="eastAsia"/>
                <w:szCs w:val="21"/>
                <w:shd w:val="clear" w:color="auto" w:fill="FFFFFF"/>
              </w:rPr>
              <w:t>/</w:t>
            </w:r>
            <w:r>
              <w:rPr>
                <w:rFonts w:asciiTheme="minorEastAsia" w:eastAsiaTheme="minorEastAsia" w:hAnsiTheme="minorEastAsia" w:cstheme="minorEastAsia" w:hint="eastAsia"/>
                <w:szCs w:val="21"/>
                <w:shd w:val="clear" w:color="auto" w:fill="FFFFFF"/>
              </w:rPr>
              <w:t>路由器对时，能最小化所需的路由器卡集，并且</w:t>
            </w:r>
            <w:r w:rsidRPr="00656459">
              <w:rPr>
                <w:rFonts w:eastAsiaTheme="minorEastAsia"/>
                <w:szCs w:val="21"/>
                <w:shd w:val="clear" w:color="auto" w:fill="FFFFFF"/>
              </w:rPr>
              <w:t>PHYs</w:t>
            </w:r>
            <w:r>
              <w:rPr>
                <w:rFonts w:asciiTheme="minorEastAsia" w:eastAsiaTheme="minorEastAsia" w:hAnsiTheme="minorEastAsia" w:cstheme="minorEastAsia" w:hint="eastAsia"/>
                <w:szCs w:val="21"/>
                <w:shd w:val="clear" w:color="auto" w:fill="FFFFFF"/>
              </w:rPr>
              <w:t>被分配给光路径</w:t>
            </w:r>
            <w:r>
              <w:rPr>
                <w:rFonts w:asciiTheme="minorEastAsia" w:eastAsiaTheme="minorEastAsia" w:hAnsiTheme="minorEastAsia" w:cstheme="minorEastAsia" w:hint="eastAsia"/>
                <w:szCs w:val="21"/>
                <w:shd w:val="clear" w:color="auto" w:fill="FFFFFF"/>
              </w:rPr>
              <w:t>(</w:t>
            </w:r>
            <w:r>
              <w:rPr>
                <w:rFonts w:asciiTheme="minorEastAsia" w:eastAsiaTheme="minorEastAsia" w:hAnsiTheme="minorEastAsia" w:cstheme="minorEastAsia" w:hint="eastAsia"/>
                <w:szCs w:val="21"/>
                <w:shd w:val="clear" w:color="auto" w:fill="FFFFFF"/>
              </w:rPr>
              <w:t>网络范围内</w:t>
            </w:r>
            <w:r>
              <w:rPr>
                <w:rFonts w:asciiTheme="minorEastAsia" w:eastAsiaTheme="minorEastAsia" w:hAnsiTheme="minorEastAsia" w:cstheme="minorEastAsia" w:hint="eastAsia"/>
                <w:szCs w:val="21"/>
                <w:shd w:val="clear" w:color="auto" w:fill="FFFFFF"/>
              </w:rPr>
              <w:t>)</w:t>
            </w:r>
            <w:r>
              <w:rPr>
                <w:rFonts w:asciiTheme="minorEastAsia" w:eastAsiaTheme="minorEastAsia" w:hAnsiTheme="minorEastAsia" w:cstheme="minorEastAsia" w:hint="eastAsia"/>
                <w:szCs w:val="21"/>
                <w:shd w:val="clear" w:color="auto" w:fill="FFFFFF"/>
              </w:rPr>
              <w:t>时</w:t>
            </w:r>
            <w:r>
              <w:rPr>
                <w:rFonts w:asciiTheme="minorEastAsia" w:eastAsiaTheme="minorEastAsia" w:hAnsiTheme="minorEastAsia" w:cstheme="minorEastAsia" w:hint="eastAsia"/>
                <w:szCs w:val="21"/>
                <w:shd w:val="clear" w:color="auto" w:fill="FFFFFF"/>
              </w:rPr>
              <w:t>,</w:t>
            </w:r>
            <w:r>
              <w:rPr>
                <w:rFonts w:asciiTheme="minorEastAsia" w:eastAsiaTheme="minorEastAsia" w:hAnsiTheme="minorEastAsia" w:cstheme="minorEastAsia" w:hint="eastAsia"/>
                <w:szCs w:val="21"/>
                <w:shd w:val="clear" w:color="auto" w:fill="FFFFFF"/>
              </w:rPr>
              <w:t>也最小化了传输设备的数量。</w:t>
            </w:r>
          </w:p>
          <w:p w:rsidR="00BC6341" w:rsidRDefault="00D97FE3">
            <w:pPr>
              <w:spacing w:line="24" w:lineRule="atLeast"/>
              <w:ind w:firstLineChars="200" w:firstLine="420"/>
              <w:rPr>
                <w:rFonts w:asciiTheme="minorEastAsia" w:eastAsiaTheme="minorEastAsia" w:hAnsiTheme="minorEastAsia" w:cstheme="minorEastAsia"/>
                <w:szCs w:val="21"/>
                <w:shd w:val="clear" w:color="auto" w:fill="FFFFFF"/>
              </w:rPr>
            </w:pPr>
            <w:r>
              <w:rPr>
                <w:rFonts w:asciiTheme="minorEastAsia" w:eastAsiaTheme="minorEastAsia" w:hAnsiTheme="minorEastAsia" w:cstheme="minorEastAsia" w:hint="eastAsia"/>
                <w:szCs w:val="21"/>
                <w:shd w:val="clear" w:color="auto" w:fill="FFFFFF"/>
              </w:rPr>
              <w:t>在支持</w:t>
            </w:r>
            <w:proofErr w:type="spellStart"/>
            <w:r w:rsidRPr="00656459">
              <w:rPr>
                <w:rFonts w:eastAsiaTheme="minorEastAsia"/>
                <w:szCs w:val="21"/>
                <w:shd w:val="clear" w:color="auto" w:fill="FFFFFF"/>
              </w:rPr>
              <w:t>FlexE</w:t>
            </w:r>
            <w:proofErr w:type="spellEnd"/>
            <w:r>
              <w:rPr>
                <w:rFonts w:asciiTheme="minorEastAsia" w:eastAsiaTheme="minorEastAsia" w:hAnsiTheme="minorEastAsia" w:cstheme="minorEastAsia" w:hint="eastAsia"/>
                <w:szCs w:val="21"/>
                <w:shd w:val="clear" w:color="auto" w:fill="FFFFFF"/>
              </w:rPr>
              <w:t>的传输场景中，由于无</w:t>
            </w:r>
            <w:r>
              <w:rPr>
                <w:rFonts w:asciiTheme="minorEastAsia" w:eastAsiaTheme="minorEastAsia" w:hAnsiTheme="minorEastAsia" w:cstheme="minorEastAsia" w:hint="eastAsia"/>
                <w:szCs w:val="21"/>
                <w:shd w:val="clear" w:color="auto" w:fill="FFFFFF"/>
              </w:rPr>
              <w:t>法确定整个流列表的预分配内容，所以遵循顺序方法，选择适当的启发式算法来调度客户端流量，从而做到在复杂的网络感知场景中，最小化所需的网</w:t>
            </w:r>
            <w:r>
              <w:rPr>
                <w:rFonts w:asciiTheme="minorEastAsia" w:eastAsiaTheme="minorEastAsia" w:hAnsiTheme="minorEastAsia" w:cstheme="minorEastAsia" w:hint="eastAsia"/>
                <w:szCs w:val="21"/>
                <w:shd w:val="clear" w:color="auto" w:fill="FFFFFF"/>
              </w:rPr>
              <w:lastRenderedPageBreak/>
              <w:t>络传输资源。</w:t>
            </w:r>
          </w:p>
          <w:p w:rsidR="00BC6341" w:rsidRDefault="00D97FE3">
            <w:pPr>
              <w:spacing w:line="24" w:lineRule="atLeast"/>
              <w:rPr>
                <w:b/>
                <w:szCs w:val="21"/>
              </w:rPr>
            </w:pPr>
            <w:r>
              <w:rPr>
                <w:rFonts w:ascii="宋体" w:hAnsi="宋体" w:cs="宋体" w:hint="eastAsia"/>
                <w:szCs w:val="21"/>
              </w:rPr>
              <w:t>【研究方法及措施】</w:t>
            </w:r>
          </w:p>
          <w:p w:rsidR="00BC6341" w:rsidRDefault="00D97FE3">
            <w:pPr>
              <w:spacing w:line="24" w:lineRule="atLeast"/>
              <w:ind w:firstLineChars="200" w:firstLine="420"/>
              <w:rPr>
                <w:szCs w:val="21"/>
              </w:rPr>
            </w:pPr>
            <w:r>
              <w:rPr>
                <w:szCs w:val="21"/>
              </w:rPr>
              <w:t>通过阅读文献，</w:t>
            </w:r>
            <w:r>
              <w:rPr>
                <w:rFonts w:hint="eastAsia"/>
                <w:szCs w:val="21"/>
              </w:rPr>
              <w:t>学习</w:t>
            </w:r>
            <w:proofErr w:type="spellStart"/>
            <w:r>
              <w:rPr>
                <w:rFonts w:hint="eastAsia"/>
                <w:szCs w:val="21"/>
              </w:rPr>
              <w:t>FlexE</w:t>
            </w:r>
            <w:proofErr w:type="spellEnd"/>
            <w:r>
              <w:rPr>
                <w:rFonts w:hint="eastAsia"/>
                <w:szCs w:val="21"/>
              </w:rPr>
              <w:t>的基础原理和数据交换过程，调研能满足要求的流量调度算法，通过理解分析达到正确的应用。</w:t>
            </w:r>
            <w:r>
              <w:rPr>
                <w:rFonts w:hint="eastAsia"/>
                <w:bCs/>
                <w:szCs w:val="21"/>
              </w:rPr>
              <w:t>学习</w:t>
            </w:r>
            <w:r>
              <w:rPr>
                <w:rFonts w:hint="eastAsia"/>
                <w:bCs/>
                <w:szCs w:val="21"/>
              </w:rPr>
              <w:t>OIF Flex Ethernet</w:t>
            </w:r>
            <w:r>
              <w:rPr>
                <w:rFonts w:hint="eastAsia"/>
                <w:bCs/>
                <w:szCs w:val="21"/>
              </w:rPr>
              <w:t>标准对于灵活以太网在光传输网络中的映射定义的三种模式，并对</w:t>
            </w:r>
            <w:proofErr w:type="spellStart"/>
            <w:r>
              <w:rPr>
                <w:rFonts w:hint="eastAsia"/>
                <w:bCs/>
                <w:szCs w:val="21"/>
              </w:rPr>
              <w:t>FlexE</w:t>
            </w:r>
            <w:proofErr w:type="spellEnd"/>
            <w:r>
              <w:rPr>
                <w:rFonts w:hint="eastAsia"/>
                <w:bCs/>
                <w:szCs w:val="21"/>
              </w:rPr>
              <w:t>几种模式进行建模。通过对已有流量调度算法的学习和理解，编写相应算法应用至各模型中，从而</w:t>
            </w:r>
            <w:r>
              <w:rPr>
                <w:rFonts w:hint="eastAsia"/>
                <w:szCs w:val="21"/>
              </w:rPr>
              <w:t>增强网络数据交换能力并最小化相应的网络资源</w:t>
            </w:r>
            <w:r>
              <w:rPr>
                <w:rFonts w:hint="eastAsia"/>
                <w:szCs w:val="21"/>
              </w:rPr>
              <w:t>。最后通过实验</w:t>
            </w:r>
            <w:r>
              <w:rPr>
                <w:szCs w:val="21"/>
              </w:rPr>
              <w:t>与现有算法进行对比，评估算法的优劣，并对结果进行分析。</w:t>
            </w:r>
            <w:bookmarkStart w:id="1" w:name="_GoBack"/>
            <w:bookmarkEnd w:id="1"/>
          </w:p>
          <w:p w:rsidR="00BC6341" w:rsidRDefault="00D97FE3">
            <w:pPr>
              <w:spacing w:line="360" w:lineRule="auto"/>
              <w:rPr>
                <w:szCs w:val="21"/>
              </w:rPr>
            </w:pPr>
            <w:r>
              <w:rPr>
                <w:rFonts w:ascii="宋体" w:hAnsi="宋体" w:cs="宋体" w:hint="eastAsia"/>
                <w:szCs w:val="21"/>
              </w:rPr>
              <w:t>【研究工作的步骤和进度】</w:t>
            </w:r>
          </w:p>
          <w:tbl>
            <w:tblPr>
              <w:tblW w:w="8198" w:type="dxa"/>
              <w:tblLayout w:type="fixed"/>
              <w:tblCellMar>
                <w:left w:w="0" w:type="dxa"/>
                <w:right w:w="0" w:type="dxa"/>
              </w:tblCellMar>
              <w:tblLook w:val="04A0" w:firstRow="1" w:lastRow="0" w:firstColumn="1" w:lastColumn="0" w:noHBand="0" w:noVBand="1"/>
            </w:tblPr>
            <w:tblGrid>
              <w:gridCol w:w="1922"/>
              <w:gridCol w:w="3868"/>
              <w:gridCol w:w="2408"/>
            </w:tblGrid>
            <w:tr w:rsidR="00BC6341">
              <w:trPr>
                <w:trHeight w:val="378"/>
              </w:trPr>
              <w:tc>
                <w:tcPr>
                  <w:tcW w:w="192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BC6341" w:rsidRDefault="00D97FE3">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1</w:t>
                  </w:r>
                </w:p>
              </w:tc>
              <w:tc>
                <w:tcPr>
                  <w:tcW w:w="38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BC6341" w:rsidRDefault="00D97FE3">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撰写开题报告</w:t>
                  </w:r>
                </w:p>
              </w:tc>
              <w:tc>
                <w:tcPr>
                  <w:tcW w:w="240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BC6341" w:rsidRDefault="00D97FE3">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秋季学期</w:t>
                  </w:r>
                  <w:r>
                    <w:rPr>
                      <w:rFonts w:ascii="宋体" w:hAnsi="宋体" w:cs="宋体" w:hint="eastAsia"/>
                      <w:color w:val="000000"/>
                      <w:kern w:val="0"/>
                      <w:sz w:val="18"/>
                      <w:szCs w:val="18"/>
                      <w:lang w:bidi="ar"/>
                    </w:rPr>
                    <w:t>16-17</w:t>
                  </w:r>
                  <w:r>
                    <w:rPr>
                      <w:rFonts w:ascii="宋体" w:hAnsi="宋体" w:cs="宋体" w:hint="eastAsia"/>
                      <w:color w:val="000000"/>
                      <w:kern w:val="0"/>
                      <w:sz w:val="18"/>
                      <w:szCs w:val="18"/>
                      <w:lang w:bidi="ar"/>
                    </w:rPr>
                    <w:t>周</w:t>
                  </w:r>
                </w:p>
              </w:tc>
            </w:tr>
            <w:tr w:rsidR="00BC6341">
              <w:trPr>
                <w:trHeight w:val="675"/>
              </w:trPr>
              <w:tc>
                <w:tcPr>
                  <w:tcW w:w="192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BC6341" w:rsidRDefault="00D97FE3">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2</w:t>
                  </w:r>
                </w:p>
              </w:tc>
              <w:tc>
                <w:tcPr>
                  <w:tcW w:w="38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BC6341" w:rsidRDefault="00D97FE3">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学习和调研</w:t>
                  </w:r>
                  <w:proofErr w:type="spellStart"/>
                  <w:r>
                    <w:rPr>
                      <w:rFonts w:ascii="宋体" w:hAnsi="宋体" w:cs="宋体" w:hint="eastAsia"/>
                      <w:color w:val="000000"/>
                      <w:kern w:val="0"/>
                      <w:sz w:val="18"/>
                      <w:szCs w:val="18"/>
                      <w:lang w:bidi="ar"/>
                    </w:rPr>
                    <w:t>FlexE</w:t>
                  </w:r>
                  <w:proofErr w:type="spellEnd"/>
                  <w:r>
                    <w:rPr>
                      <w:rFonts w:ascii="宋体" w:hAnsi="宋体" w:cs="宋体" w:hint="eastAsia"/>
                      <w:color w:val="000000"/>
                      <w:kern w:val="0"/>
                      <w:sz w:val="18"/>
                      <w:szCs w:val="18"/>
                      <w:lang w:bidi="ar"/>
                    </w:rPr>
                    <w:t>基础知识，了解</w:t>
                  </w:r>
                  <w:proofErr w:type="spellStart"/>
                  <w:r>
                    <w:rPr>
                      <w:rFonts w:ascii="宋体" w:hAnsi="宋体" w:cs="宋体" w:hint="eastAsia"/>
                      <w:color w:val="000000"/>
                      <w:kern w:val="0"/>
                      <w:sz w:val="18"/>
                      <w:szCs w:val="18"/>
                      <w:lang w:bidi="ar"/>
                    </w:rPr>
                    <w:t>FlexE</w:t>
                  </w:r>
                  <w:proofErr w:type="spellEnd"/>
                  <w:r>
                    <w:rPr>
                      <w:rFonts w:ascii="宋体" w:hAnsi="宋体" w:cs="宋体" w:hint="eastAsia"/>
                      <w:color w:val="000000"/>
                      <w:kern w:val="0"/>
                      <w:sz w:val="18"/>
                      <w:szCs w:val="18"/>
                      <w:lang w:bidi="ar"/>
                    </w:rPr>
                    <w:t>技术实现原理。</w:t>
                  </w:r>
                </w:p>
              </w:tc>
              <w:tc>
                <w:tcPr>
                  <w:tcW w:w="240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BC6341" w:rsidRDefault="00D97FE3">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春季学期第</w:t>
                  </w:r>
                  <w:r>
                    <w:rPr>
                      <w:rFonts w:ascii="宋体" w:hAnsi="宋体" w:cs="宋体" w:hint="eastAsia"/>
                      <w:color w:val="000000"/>
                      <w:kern w:val="0"/>
                      <w:sz w:val="18"/>
                      <w:szCs w:val="18"/>
                      <w:lang w:bidi="ar"/>
                    </w:rPr>
                    <w:t>1-2</w:t>
                  </w:r>
                  <w:r>
                    <w:rPr>
                      <w:rFonts w:ascii="宋体" w:hAnsi="宋体" w:cs="宋体" w:hint="eastAsia"/>
                      <w:color w:val="000000"/>
                      <w:kern w:val="0"/>
                      <w:sz w:val="18"/>
                      <w:szCs w:val="18"/>
                      <w:lang w:bidi="ar"/>
                    </w:rPr>
                    <w:t>周</w:t>
                  </w:r>
                </w:p>
              </w:tc>
            </w:tr>
            <w:tr w:rsidR="00BC6341">
              <w:trPr>
                <w:trHeight w:val="1285"/>
              </w:trPr>
              <w:tc>
                <w:tcPr>
                  <w:tcW w:w="192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BC6341" w:rsidRDefault="00D97FE3">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3</w:t>
                  </w:r>
                </w:p>
              </w:tc>
              <w:tc>
                <w:tcPr>
                  <w:tcW w:w="38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BC6341" w:rsidRDefault="00D97FE3">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学习</w:t>
                  </w:r>
                  <w:r>
                    <w:rPr>
                      <w:rFonts w:ascii="宋体" w:hAnsi="宋体" w:cs="宋体" w:hint="eastAsia"/>
                      <w:color w:val="000000"/>
                      <w:kern w:val="0"/>
                      <w:sz w:val="18"/>
                      <w:szCs w:val="18"/>
                      <w:lang w:bidi="ar"/>
                    </w:rPr>
                    <w:t>OIF</w:t>
                  </w:r>
                  <w:ins w:id="2" w:author="Windows 用户" w:date="2021-01-15T10:14:00Z">
                    <w:r>
                      <w:rPr>
                        <w:rFonts w:ascii="宋体" w:hAnsi="宋体" w:cs="宋体"/>
                        <w:color w:val="000000"/>
                        <w:kern w:val="0"/>
                        <w:sz w:val="18"/>
                        <w:szCs w:val="18"/>
                        <w:lang w:bidi="ar"/>
                      </w:rPr>
                      <w:t xml:space="preserve"> </w:t>
                    </w:r>
                  </w:ins>
                  <w:r>
                    <w:rPr>
                      <w:rFonts w:ascii="宋体" w:hAnsi="宋体" w:cs="宋体" w:hint="eastAsia"/>
                      <w:color w:val="000000"/>
                      <w:kern w:val="0"/>
                      <w:sz w:val="18"/>
                      <w:szCs w:val="18"/>
                      <w:lang w:bidi="ar"/>
                    </w:rPr>
                    <w:t>Flex</w:t>
                  </w:r>
                  <w:ins w:id="3" w:author="Windows 用户" w:date="2021-01-15T10:14:00Z">
                    <w:r>
                      <w:rPr>
                        <w:rFonts w:ascii="宋体" w:hAnsi="宋体" w:cs="宋体"/>
                        <w:color w:val="000000"/>
                        <w:kern w:val="0"/>
                        <w:sz w:val="18"/>
                        <w:szCs w:val="18"/>
                        <w:lang w:bidi="ar"/>
                      </w:rPr>
                      <w:t xml:space="preserve"> </w:t>
                    </w:r>
                  </w:ins>
                  <w:r>
                    <w:rPr>
                      <w:rFonts w:ascii="宋体" w:hAnsi="宋体" w:cs="宋体" w:hint="eastAsia"/>
                      <w:color w:val="000000"/>
                      <w:kern w:val="0"/>
                      <w:sz w:val="18"/>
                      <w:szCs w:val="18"/>
                      <w:lang w:bidi="ar"/>
                    </w:rPr>
                    <w:t>Ethernet</w:t>
                  </w:r>
                  <w:r>
                    <w:rPr>
                      <w:rFonts w:ascii="宋体" w:hAnsi="宋体" w:cs="宋体" w:hint="eastAsia"/>
                      <w:color w:val="000000"/>
                      <w:kern w:val="0"/>
                      <w:sz w:val="18"/>
                      <w:szCs w:val="18"/>
                      <w:lang w:bidi="ar"/>
                    </w:rPr>
                    <w:t>标准对于灵活以太网在光传输网络中的映射定义的三种模式。对</w:t>
                  </w:r>
                  <w:proofErr w:type="spellStart"/>
                  <w:r>
                    <w:rPr>
                      <w:rFonts w:ascii="宋体" w:hAnsi="宋体" w:cs="宋体" w:hint="eastAsia"/>
                      <w:color w:val="000000"/>
                      <w:kern w:val="0"/>
                      <w:sz w:val="18"/>
                      <w:szCs w:val="18"/>
                      <w:lang w:bidi="ar"/>
                    </w:rPr>
                    <w:t>FlexE</w:t>
                  </w:r>
                  <w:proofErr w:type="spellEnd"/>
                  <w:r>
                    <w:rPr>
                      <w:rFonts w:ascii="宋体" w:hAnsi="宋体" w:cs="宋体" w:hint="eastAsia"/>
                      <w:color w:val="000000"/>
                      <w:kern w:val="0"/>
                      <w:sz w:val="18"/>
                      <w:szCs w:val="18"/>
                      <w:lang w:bidi="ar"/>
                    </w:rPr>
                    <w:t>几种模式进行建模，并分析不同模式</w:t>
                  </w:r>
                  <w:proofErr w:type="gramStart"/>
                  <w:r>
                    <w:rPr>
                      <w:rFonts w:ascii="宋体" w:hAnsi="宋体" w:cs="宋体" w:hint="eastAsia"/>
                      <w:color w:val="000000"/>
                      <w:kern w:val="0"/>
                      <w:sz w:val="18"/>
                      <w:szCs w:val="18"/>
                      <w:lang w:bidi="ar"/>
                    </w:rPr>
                    <w:t>下数据</w:t>
                  </w:r>
                  <w:proofErr w:type="gramEnd"/>
                  <w:r>
                    <w:rPr>
                      <w:rFonts w:ascii="宋体" w:hAnsi="宋体" w:cs="宋体" w:hint="eastAsia"/>
                      <w:color w:val="000000"/>
                      <w:kern w:val="0"/>
                      <w:sz w:val="18"/>
                      <w:szCs w:val="18"/>
                      <w:lang w:bidi="ar"/>
                    </w:rPr>
                    <w:t>交换能力。</w:t>
                  </w:r>
                </w:p>
              </w:tc>
              <w:tc>
                <w:tcPr>
                  <w:tcW w:w="240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BC6341" w:rsidRDefault="00D97FE3">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春季学期第</w:t>
                  </w:r>
                  <w:r>
                    <w:rPr>
                      <w:rFonts w:ascii="宋体" w:hAnsi="宋体" w:cs="宋体" w:hint="eastAsia"/>
                      <w:color w:val="000000"/>
                      <w:kern w:val="0"/>
                      <w:sz w:val="18"/>
                      <w:szCs w:val="18"/>
                      <w:lang w:bidi="ar"/>
                    </w:rPr>
                    <w:t>3-4</w:t>
                  </w:r>
                  <w:r>
                    <w:rPr>
                      <w:rFonts w:ascii="宋体" w:hAnsi="宋体" w:cs="宋体" w:hint="eastAsia"/>
                      <w:color w:val="000000"/>
                      <w:kern w:val="0"/>
                      <w:sz w:val="18"/>
                      <w:szCs w:val="18"/>
                      <w:lang w:bidi="ar"/>
                    </w:rPr>
                    <w:t>周</w:t>
                  </w:r>
                </w:p>
              </w:tc>
            </w:tr>
            <w:tr w:rsidR="00BC6341">
              <w:trPr>
                <w:trHeight w:val="675"/>
              </w:trPr>
              <w:tc>
                <w:tcPr>
                  <w:tcW w:w="192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BC6341" w:rsidRDefault="00D97FE3">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4</w:t>
                  </w:r>
                </w:p>
              </w:tc>
              <w:tc>
                <w:tcPr>
                  <w:tcW w:w="38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BC6341" w:rsidRDefault="00D97FE3">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设计和实现</w:t>
                  </w:r>
                  <w:proofErr w:type="spellStart"/>
                  <w:r>
                    <w:rPr>
                      <w:rFonts w:ascii="宋体" w:hAnsi="宋体" w:cs="宋体" w:hint="eastAsia"/>
                      <w:color w:val="000000"/>
                      <w:kern w:val="0"/>
                      <w:sz w:val="18"/>
                      <w:szCs w:val="18"/>
                      <w:lang w:bidi="ar"/>
                    </w:rPr>
                    <w:t>FlexE</w:t>
                  </w:r>
                  <w:proofErr w:type="spellEnd"/>
                  <w:r>
                    <w:rPr>
                      <w:rFonts w:ascii="宋体" w:hAnsi="宋体" w:cs="宋体" w:hint="eastAsia"/>
                      <w:color w:val="000000"/>
                      <w:kern w:val="0"/>
                      <w:sz w:val="18"/>
                      <w:szCs w:val="18"/>
                      <w:lang w:bidi="ar"/>
                    </w:rPr>
                    <w:t>不同感知模式下的流量供应算法。</w:t>
                  </w:r>
                </w:p>
              </w:tc>
              <w:tc>
                <w:tcPr>
                  <w:tcW w:w="240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BC6341" w:rsidRDefault="00D97FE3">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春季学期第</w:t>
                  </w:r>
                  <w:r>
                    <w:rPr>
                      <w:rFonts w:ascii="宋体" w:hAnsi="宋体" w:cs="宋体" w:hint="eastAsia"/>
                      <w:color w:val="000000"/>
                      <w:kern w:val="0"/>
                      <w:sz w:val="18"/>
                      <w:szCs w:val="18"/>
                      <w:lang w:bidi="ar"/>
                    </w:rPr>
                    <w:t>5-6</w:t>
                  </w:r>
                  <w:r>
                    <w:rPr>
                      <w:rFonts w:ascii="宋体" w:hAnsi="宋体" w:cs="宋体" w:hint="eastAsia"/>
                      <w:color w:val="000000"/>
                      <w:kern w:val="0"/>
                      <w:sz w:val="18"/>
                      <w:szCs w:val="18"/>
                      <w:lang w:bidi="ar"/>
                    </w:rPr>
                    <w:t>周</w:t>
                  </w:r>
                </w:p>
              </w:tc>
            </w:tr>
            <w:tr w:rsidR="00BC6341">
              <w:trPr>
                <w:trHeight w:val="1285"/>
              </w:trPr>
              <w:tc>
                <w:tcPr>
                  <w:tcW w:w="192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BC6341" w:rsidRDefault="00D97FE3">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5</w:t>
                  </w:r>
                </w:p>
              </w:tc>
              <w:tc>
                <w:tcPr>
                  <w:tcW w:w="38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BC6341" w:rsidRDefault="00D97FE3">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根据传输设备对</w:t>
                  </w:r>
                  <w:proofErr w:type="spellStart"/>
                  <w:r>
                    <w:rPr>
                      <w:rFonts w:ascii="宋体" w:hAnsi="宋体" w:cs="宋体" w:hint="eastAsia"/>
                      <w:color w:val="000000"/>
                      <w:kern w:val="0"/>
                      <w:sz w:val="18"/>
                      <w:szCs w:val="18"/>
                      <w:lang w:bidi="ar"/>
                    </w:rPr>
                    <w:t>FlexE</w:t>
                  </w:r>
                  <w:proofErr w:type="spellEnd"/>
                  <w:r>
                    <w:rPr>
                      <w:rFonts w:ascii="宋体" w:hAnsi="宋体" w:cs="宋体" w:hint="eastAsia"/>
                      <w:color w:val="000000"/>
                      <w:kern w:val="0"/>
                      <w:sz w:val="18"/>
                      <w:szCs w:val="18"/>
                      <w:lang w:bidi="ar"/>
                    </w:rPr>
                    <w:t>客户端的不同程度的感知，结合实际场景中设计并开展仿真实验，对跨端口应用的各种使用情况以及在路由器、传输设备和物理接口配置方面的效率进行测试。</w:t>
                  </w:r>
                </w:p>
              </w:tc>
              <w:tc>
                <w:tcPr>
                  <w:tcW w:w="240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BC6341" w:rsidRDefault="00D97FE3">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春季学期第</w:t>
                  </w:r>
                  <w:r>
                    <w:rPr>
                      <w:rFonts w:ascii="宋体" w:hAnsi="宋体" w:cs="宋体" w:hint="eastAsia"/>
                      <w:color w:val="000000"/>
                      <w:kern w:val="0"/>
                      <w:sz w:val="18"/>
                      <w:szCs w:val="18"/>
                      <w:lang w:bidi="ar"/>
                    </w:rPr>
                    <w:t>7-9</w:t>
                  </w:r>
                  <w:r>
                    <w:rPr>
                      <w:rFonts w:ascii="宋体" w:hAnsi="宋体" w:cs="宋体" w:hint="eastAsia"/>
                      <w:color w:val="000000"/>
                      <w:kern w:val="0"/>
                      <w:sz w:val="18"/>
                      <w:szCs w:val="18"/>
                      <w:lang w:bidi="ar"/>
                    </w:rPr>
                    <w:t>周</w:t>
                  </w:r>
                </w:p>
              </w:tc>
            </w:tr>
            <w:tr w:rsidR="00BC6341">
              <w:trPr>
                <w:trHeight w:val="675"/>
              </w:trPr>
              <w:tc>
                <w:tcPr>
                  <w:tcW w:w="192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BC6341" w:rsidRDefault="00D97FE3">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6</w:t>
                  </w:r>
                </w:p>
              </w:tc>
              <w:tc>
                <w:tcPr>
                  <w:tcW w:w="38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BC6341" w:rsidRDefault="00D97FE3">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结合已有的算法，与自己设计的方案进行对比和分析</w:t>
                  </w:r>
                </w:p>
              </w:tc>
              <w:tc>
                <w:tcPr>
                  <w:tcW w:w="240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BC6341" w:rsidRDefault="00D97FE3">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春季学期第</w:t>
                  </w:r>
                  <w:r>
                    <w:rPr>
                      <w:rFonts w:ascii="宋体" w:hAnsi="宋体" w:cs="宋体" w:hint="eastAsia"/>
                      <w:color w:val="000000"/>
                      <w:kern w:val="0"/>
                      <w:sz w:val="18"/>
                      <w:szCs w:val="18"/>
                      <w:lang w:bidi="ar"/>
                    </w:rPr>
                    <w:t>10-12</w:t>
                  </w:r>
                  <w:r>
                    <w:rPr>
                      <w:rFonts w:ascii="宋体" w:hAnsi="宋体" w:cs="宋体" w:hint="eastAsia"/>
                      <w:color w:val="000000"/>
                      <w:kern w:val="0"/>
                      <w:sz w:val="18"/>
                      <w:szCs w:val="18"/>
                      <w:lang w:bidi="ar"/>
                    </w:rPr>
                    <w:t>周</w:t>
                  </w:r>
                </w:p>
              </w:tc>
            </w:tr>
            <w:tr w:rsidR="00BC6341">
              <w:trPr>
                <w:trHeight w:val="437"/>
              </w:trPr>
              <w:tc>
                <w:tcPr>
                  <w:tcW w:w="1922"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BC6341" w:rsidRDefault="00D97FE3">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386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BC6341" w:rsidRDefault="00D97FE3">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撰写论文，准备答辩</w:t>
                  </w:r>
                </w:p>
              </w:tc>
              <w:tc>
                <w:tcPr>
                  <w:tcW w:w="2408" w:type="dxa"/>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BC6341" w:rsidRDefault="00D97FE3">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春季学期第</w:t>
                  </w:r>
                  <w:r>
                    <w:rPr>
                      <w:rFonts w:ascii="宋体" w:hAnsi="宋体" w:cs="宋体" w:hint="eastAsia"/>
                      <w:color w:val="000000"/>
                      <w:kern w:val="0"/>
                      <w:sz w:val="18"/>
                      <w:szCs w:val="18"/>
                      <w:lang w:bidi="ar"/>
                    </w:rPr>
                    <w:t>13-14</w:t>
                  </w:r>
                  <w:r>
                    <w:rPr>
                      <w:rFonts w:ascii="宋体" w:hAnsi="宋体" w:cs="宋体" w:hint="eastAsia"/>
                      <w:color w:val="000000"/>
                      <w:kern w:val="0"/>
                      <w:sz w:val="18"/>
                      <w:szCs w:val="18"/>
                      <w:lang w:bidi="ar"/>
                    </w:rPr>
                    <w:t>周</w:t>
                  </w:r>
                </w:p>
              </w:tc>
            </w:tr>
          </w:tbl>
          <w:p w:rsidR="00BC6341" w:rsidRDefault="00D97FE3">
            <w:pPr>
              <w:spacing w:line="360" w:lineRule="auto"/>
              <w:rPr>
                <w:szCs w:val="21"/>
              </w:rPr>
            </w:pPr>
            <w:r>
              <w:rPr>
                <w:rFonts w:hint="eastAsia"/>
                <w:szCs w:val="21"/>
              </w:rPr>
              <w:t>【主要参考文献】</w:t>
            </w:r>
          </w:p>
          <w:p w:rsidR="00BC6341" w:rsidRDefault="00D97FE3">
            <w:pPr>
              <w:snapToGrid w:val="0"/>
              <w:spacing w:line="24" w:lineRule="atLeast"/>
              <w:rPr>
                <w:szCs w:val="21"/>
              </w:rPr>
            </w:pPr>
            <w:r>
              <w:rPr>
                <w:rFonts w:ascii="宋体" w:hAnsi="宋体" w:cs="宋体" w:hint="eastAsia"/>
                <w:szCs w:val="21"/>
              </w:rPr>
              <w:t>[</w:t>
            </w:r>
            <w:r>
              <w:rPr>
                <w:szCs w:val="21"/>
              </w:rPr>
              <w:t>1</w:t>
            </w:r>
            <w:r w:rsidR="00C55642">
              <w:rPr>
                <w:rFonts w:ascii="宋体" w:hAnsi="宋体" w:cs="宋体" w:hint="eastAsia"/>
                <w:szCs w:val="21"/>
              </w:rPr>
              <w:t xml:space="preserve">] </w:t>
            </w:r>
            <w:r>
              <w:rPr>
                <w:rFonts w:hint="eastAsia"/>
                <w:szCs w:val="21"/>
              </w:rPr>
              <w:t>中国电信，华为</w:t>
            </w:r>
            <w:r>
              <w:rPr>
                <w:rFonts w:hint="eastAsia"/>
                <w:szCs w:val="21"/>
              </w:rPr>
              <w:t xml:space="preserve">  </w:t>
            </w:r>
            <w:r>
              <w:rPr>
                <w:rFonts w:hint="eastAsia"/>
                <w:szCs w:val="21"/>
              </w:rPr>
              <w:t>灵活以太网技术白皮书</w:t>
            </w:r>
          </w:p>
          <w:p w:rsidR="00BC6341" w:rsidRDefault="00D97FE3">
            <w:pPr>
              <w:snapToGrid w:val="0"/>
              <w:spacing w:line="24" w:lineRule="atLeast"/>
              <w:rPr>
                <w:szCs w:val="21"/>
              </w:rPr>
            </w:pPr>
            <w:r>
              <w:rPr>
                <w:rFonts w:ascii="宋体" w:hAnsi="宋体" w:cs="宋体" w:hint="eastAsia"/>
                <w:szCs w:val="21"/>
              </w:rPr>
              <w:t>[</w:t>
            </w:r>
            <w:r>
              <w:rPr>
                <w:szCs w:val="21"/>
              </w:rPr>
              <w:t>2</w:t>
            </w:r>
            <w:r>
              <w:rPr>
                <w:rFonts w:ascii="宋体" w:hAnsi="宋体" w:cs="宋体" w:hint="eastAsia"/>
                <w:szCs w:val="21"/>
              </w:rPr>
              <w:t>]</w:t>
            </w:r>
            <w:r w:rsidR="00C55642">
              <w:rPr>
                <w:rFonts w:ascii="宋体" w:hAnsi="宋体" w:cs="宋体"/>
                <w:szCs w:val="21"/>
              </w:rPr>
              <w:t xml:space="preserve"> </w:t>
            </w:r>
            <w:r>
              <w:rPr>
                <w:rFonts w:ascii="宋体" w:hAnsi="宋体" w:cs="宋体"/>
                <w:szCs w:val="21"/>
              </w:rPr>
              <w:t>李文信</w:t>
            </w:r>
            <w:r>
              <w:rPr>
                <w:rFonts w:ascii="宋体" w:hAnsi="宋体" w:cs="宋体" w:hint="eastAsia"/>
                <w:szCs w:val="21"/>
              </w:rPr>
              <w:t>,</w:t>
            </w:r>
            <w:r>
              <w:rPr>
                <w:rFonts w:ascii="宋体" w:hAnsi="宋体" w:cs="宋体"/>
                <w:szCs w:val="21"/>
              </w:rPr>
              <w:t>齐</w:t>
            </w:r>
            <w:r>
              <w:rPr>
                <w:rFonts w:ascii="宋体" w:hAnsi="宋体" w:cs="宋体"/>
                <w:szCs w:val="21"/>
              </w:rPr>
              <w:t xml:space="preserve"> </w:t>
            </w:r>
            <w:r>
              <w:rPr>
                <w:rFonts w:ascii="宋体" w:hAnsi="宋体" w:cs="宋体"/>
                <w:szCs w:val="21"/>
              </w:rPr>
              <w:t>恒</w:t>
            </w:r>
            <w:r>
              <w:rPr>
                <w:rFonts w:ascii="宋体" w:hAnsi="宋体" w:cs="宋体" w:hint="eastAsia"/>
                <w:szCs w:val="21"/>
              </w:rPr>
              <w:t>,</w:t>
            </w:r>
            <w:r>
              <w:rPr>
                <w:rFonts w:ascii="宋体" w:hAnsi="宋体" w:cs="宋体"/>
                <w:szCs w:val="21"/>
              </w:rPr>
              <w:t>徐仁海</w:t>
            </w:r>
            <w:r>
              <w:rPr>
                <w:rFonts w:ascii="宋体" w:hAnsi="宋体" w:cs="宋体" w:hint="eastAsia"/>
                <w:szCs w:val="21"/>
              </w:rPr>
              <w:t>,</w:t>
            </w:r>
            <w:r>
              <w:rPr>
                <w:rFonts w:ascii="宋体" w:hAnsi="宋体" w:cs="宋体"/>
                <w:szCs w:val="21"/>
              </w:rPr>
              <w:t>周晓波</w:t>
            </w:r>
            <w:r>
              <w:rPr>
                <w:rFonts w:ascii="宋体" w:hAnsi="宋体" w:cs="宋体" w:hint="eastAsia"/>
                <w:szCs w:val="21"/>
              </w:rPr>
              <w:t>,</w:t>
            </w:r>
            <w:proofErr w:type="gramStart"/>
            <w:r>
              <w:rPr>
                <w:rFonts w:ascii="宋体" w:hAnsi="宋体" w:cs="宋体"/>
                <w:szCs w:val="21"/>
              </w:rPr>
              <w:t>李克秋</w:t>
            </w:r>
            <w:proofErr w:type="gramEnd"/>
            <w:r>
              <w:rPr>
                <w:rFonts w:ascii="宋体" w:hAnsi="宋体" w:cs="宋体" w:hint="eastAsia"/>
                <w:szCs w:val="21"/>
              </w:rPr>
              <w:t xml:space="preserve"> </w:t>
            </w:r>
            <w:r>
              <w:rPr>
                <w:rFonts w:ascii="宋体" w:hAnsi="宋体" w:cs="宋体"/>
                <w:szCs w:val="21"/>
              </w:rPr>
              <w:t>数据中心网络流量调度的研究进展与趋势</w:t>
            </w:r>
            <w:r>
              <w:rPr>
                <w:rFonts w:ascii="宋体" w:hAnsi="宋体" w:cs="宋体"/>
                <w:szCs w:val="21"/>
              </w:rPr>
              <w:t xml:space="preserve">10. 11897/SP. J. 1016. </w:t>
            </w:r>
            <w:r>
              <w:rPr>
                <w:rFonts w:ascii="宋体" w:hAnsi="宋体" w:cs="宋体"/>
                <w:szCs w:val="21"/>
              </w:rPr>
              <w:t>2020. 00600</w:t>
            </w:r>
          </w:p>
          <w:p w:rsidR="00BC6341" w:rsidRDefault="00D97FE3">
            <w:pPr>
              <w:snapToGrid w:val="0"/>
              <w:spacing w:line="24" w:lineRule="atLeast"/>
              <w:rPr>
                <w:szCs w:val="21"/>
              </w:rPr>
            </w:pPr>
            <w:r>
              <w:rPr>
                <w:rFonts w:ascii="宋体" w:hAnsi="宋体" w:cs="宋体" w:hint="eastAsia"/>
                <w:szCs w:val="21"/>
              </w:rPr>
              <w:t>[</w:t>
            </w:r>
            <w:r>
              <w:rPr>
                <w:szCs w:val="21"/>
              </w:rPr>
              <w:t>3</w:t>
            </w:r>
            <w:r>
              <w:rPr>
                <w:rFonts w:ascii="宋体" w:hAnsi="宋体" w:cs="宋体" w:hint="eastAsia"/>
                <w:szCs w:val="21"/>
              </w:rPr>
              <w:t>]</w:t>
            </w:r>
            <w:r>
              <w:rPr>
                <w:rFonts w:ascii="宋体" w:hAnsi="宋体" w:cs="宋体" w:hint="eastAsia"/>
                <w:szCs w:val="21"/>
              </w:rPr>
              <w:t xml:space="preserve"> </w:t>
            </w:r>
            <w:r>
              <w:rPr>
                <w:szCs w:val="21"/>
              </w:rPr>
              <w:t xml:space="preserve">T Hofmeister, V. </w:t>
            </w:r>
            <w:proofErr w:type="spellStart"/>
            <w:r>
              <w:rPr>
                <w:szCs w:val="21"/>
              </w:rPr>
              <w:t>Vusirikala</w:t>
            </w:r>
            <w:proofErr w:type="spellEnd"/>
            <w:r>
              <w:rPr>
                <w:szCs w:val="21"/>
              </w:rPr>
              <w:t xml:space="preserve">, and B. </w:t>
            </w:r>
            <w:proofErr w:type="spellStart"/>
            <w:r>
              <w:rPr>
                <w:szCs w:val="21"/>
              </w:rPr>
              <w:t>Koley</w:t>
            </w:r>
            <w:proofErr w:type="spellEnd"/>
            <w:r>
              <w:rPr>
                <w:szCs w:val="21"/>
              </w:rPr>
              <w:t>, “How can flexibility on the line-side best be exploited on the client side?” in Optical Fiber Communication Conf. (OFC), Mar. 2016, paper W4G.4.</w:t>
            </w:r>
          </w:p>
          <w:p w:rsidR="00BC6341" w:rsidRDefault="00D97FE3">
            <w:pPr>
              <w:snapToGrid w:val="0"/>
              <w:spacing w:line="24" w:lineRule="atLeast"/>
              <w:rPr>
                <w:szCs w:val="21"/>
              </w:rPr>
            </w:pPr>
            <w:r>
              <w:rPr>
                <w:rFonts w:ascii="宋体" w:hAnsi="宋体" w:cs="宋体" w:hint="eastAsia"/>
                <w:szCs w:val="21"/>
              </w:rPr>
              <w:t>[</w:t>
            </w:r>
            <w:r>
              <w:rPr>
                <w:szCs w:val="21"/>
              </w:rPr>
              <w:t>4</w:t>
            </w:r>
            <w:r>
              <w:rPr>
                <w:rFonts w:ascii="宋体" w:hAnsi="宋体" w:cs="宋体" w:hint="eastAsia"/>
                <w:szCs w:val="21"/>
              </w:rPr>
              <w:t>]</w:t>
            </w:r>
            <w:r>
              <w:t xml:space="preserve"> </w:t>
            </w:r>
            <w:r>
              <w:rPr>
                <w:szCs w:val="21"/>
              </w:rPr>
              <w:t xml:space="preserve">B. Clouet, J. Pedro, N. Costa, M. </w:t>
            </w:r>
            <w:proofErr w:type="spellStart"/>
            <w:r>
              <w:rPr>
                <w:szCs w:val="21"/>
              </w:rPr>
              <w:t>Kuschnerov</w:t>
            </w:r>
            <w:proofErr w:type="spellEnd"/>
            <w:r>
              <w:rPr>
                <w:szCs w:val="21"/>
              </w:rPr>
              <w:t>, A.</w:t>
            </w:r>
            <w:r>
              <w:rPr>
                <w:szCs w:val="21"/>
              </w:rPr>
              <w:t xml:space="preserve"> </w:t>
            </w:r>
            <w:proofErr w:type="spellStart"/>
            <w:r>
              <w:rPr>
                <w:szCs w:val="21"/>
              </w:rPr>
              <w:t>Schex</w:t>
            </w:r>
            <w:proofErr w:type="spellEnd"/>
            <w:r>
              <w:rPr>
                <w:szCs w:val="21"/>
              </w:rPr>
              <w:t xml:space="preserve">, </w:t>
            </w:r>
            <w:proofErr w:type="spellStart"/>
            <w:proofErr w:type="gramStart"/>
            <w:r>
              <w:rPr>
                <w:szCs w:val="21"/>
              </w:rPr>
              <w:t>J.Slovak</w:t>
            </w:r>
            <w:proofErr w:type="spellEnd"/>
            <w:proofErr w:type="gramEnd"/>
            <w:r>
              <w:rPr>
                <w:szCs w:val="21"/>
              </w:rPr>
              <w:t xml:space="preserve">, D. Rafique, and A. Napoli, “Networking aspects for next-generation elastic optical </w:t>
            </w:r>
            <w:proofErr w:type="spellStart"/>
            <w:r>
              <w:rPr>
                <w:szCs w:val="21"/>
              </w:rPr>
              <w:t>interfaces,”J</w:t>
            </w:r>
            <w:proofErr w:type="spellEnd"/>
            <w:r>
              <w:rPr>
                <w:szCs w:val="21"/>
              </w:rPr>
              <w:t xml:space="preserve">. Opt. </w:t>
            </w:r>
            <w:proofErr w:type="spellStart"/>
            <w:r>
              <w:rPr>
                <w:szCs w:val="21"/>
              </w:rPr>
              <w:t>Commun</w:t>
            </w:r>
            <w:proofErr w:type="spellEnd"/>
            <w:r>
              <w:rPr>
                <w:szCs w:val="21"/>
              </w:rPr>
              <w:t xml:space="preserve">. </w:t>
            </w:r>
            <w:proofErr w:type="spellStart"/>
            <w:r>
              <w:rPr>
                <w:szCs w:val="21"/>
              </w:rPr>
              <w:t>Netw</w:t>
            </w:r>
            <w:proofErr w:type="spellEnd"/>
            <w:r>
              <w:rPr>
                <w:szCs w:val="21"/>
              </w:rPr>
              <w:t>., vol. 8, no. 7, pp. A116–A125, July 2016.</w:t>
            </w:r>
          </w:p>
          <w:p w:rsidR="00BC6341" w:rsidRDefault="00D97FE3">
            <w:pPr>
              <w:snapToGrid w:val="0"/>
              <w:spacing w:line="24" w:lineRule="atLeast"/>
              <w:rPr>
                <w:szCs w:val="21"/>
              </w:rPr>
            </w:pPr>
            <w:r>
              <w:rPr>
                <w:rFonts w:ascii="宋体" w:hAnsi="宋体" w:cs="宋体" w:hint="eastAsia"/>
                <w:szCs w:val="21"/>
              </w:rPr>
              <w:t>[</w:t>
            </w:r>
            <w:r>
              <w:rPr>
                <w:szCs w:val="21"/>
              </w:rPr>
              <w:t>5</w:t>
            </w:r>
            <w:r>
              <w:rPr>
                <w:rFonts w:ascii="宋体" w:hAnsi="宋体" w:cs="宋体" w:hint="eastAsia"/>
                <w:szCs w:val="21"/>
              </w:rPr>
              <w:t>]</w:t>
            </w:r>
            <w:r>
              <w:rPr>
                <w:rFonts w:ascii="宋体" w:hAnsi="宋体" w:cs="宋体" w:hint="eastAsia"/>
              </w:rPr>
              <w:t xml:space="preserve"> </w:t>
            </w:r>
            <w:r>
              <w:rPr>
                <w:szCs w:val="21"/>
              </w:rPr>
              <w:t xml:space="preserve">K. Roberts, Q. </w:t>
            </w:r>
            <w:proofErr w:type="spellStart"/>
            <w:r>
              <w:rPr>
                <w:szCs w:val="21"/>
              </w:rPr>
              <w:t>Zhuge</w:t>
            </w:r>
            <w:proofErr w:type="spellEnd"/>
            <w:r>
              <w:rPr>
                <w:szCs w:val="21"/>
              </w:rPr>
              <w:t xml:space="preserve">, I. Monga, S. </w:t>
            </w:r>
            <w:proofErr w:type="spellStart"/>
            <w:r>
              <w:rPr>
                <w:szCs w:val="21"/>
              </w:rPr>
              <w:t>Gareau</w:t>
            </w:r>
            <w:proofErr w:type="spellEnd"/>
            <w:r>
              <w:rPr>
                <w:szCs w:val="21"/>
              </w:rPr>
              <w:t xml:space="preserve">, and C. </w:t>
            </w:r>
            <w:proofErr w:type="spellStart"/>
            <w:proofErr w:type="gramStart"/>
            <w:r>
              <w:rPr>
                <w:szCs w:val="21"/>
              </w:rPr>
              <w:t>Laperle</w:t>
            </w:r>
            <w:proofErr w:type="spellEnd"/>
            <w:r>
              <w:rPr>
                <w:szCs w:val="21"/>
              </w:rPr>
              <w:t>,“</w:t>
            </w:r>
            <w:proofErr w:type="gramEnd"/>
            <w:r>
              <w:rPr>
                <w:szCs w:val="21"/>
              </w:rPr>
              <w:t>Beyond 100 Gb/s:</w:t>
            </w:r>
            <w:r>
              <w:rPr>
                <w:szCs w:val="21"/>
              </w:rPr>
              <w:t xml:space="preserve"> Capacity, flexibility and network optimization,” J. Opt. </w:t>
            </w:r>
            <w:proofErr w:type="spellStart"/>
            <w:r>
              <w:rPr>
                <w:szCs w:val="21"/>
              </w:rPr>
              <w:t>Commun</w:t>
            </w:r>
            <w:proofErr w:type="spellEnd"/>
            <w:r>
              <w:rPr>
                <w:szCs w:val="21"/>
              </w:rPr>
              <w:t xml:space="preserve">. </w:t>
            </w:r>
            <w:proofErr w:type="spellStart"/>
            <w:r>
              <w:rPr>
                <w:szCs w:val="21"/>
              </w:rPr>
              <w:t>Netw</w:t>
            </w:r>
            <w:proofErr w:type="spellEnd"/>
            <w:r>
              <w:rPr>
                <w:szCs w:val="21"/>
              </w:rPr>
              <w:t>., vol. 9, no. 4, pp. C12–C24, Apr. 2017</w:t>
            </w:r>
          </w:p>
          <w:p w:rsidR="00BC6341" w:rsidRDefault="00D97FE3">
            <w:pPr>
              <w:snapToGrid w:val="0"/>
              <w:spacing w:line="24" w:lineRule="atLeast"/>
              <w:rPr>
                <w:szCs w:val="21"/>
              </w:rPr>
            </w:pPr>
            <w:r>
              <w:rPr>
                <w:rFonts w:ascii="宋体" w:hAnsi="宋体" w:cs="宋体" w:hint="eastAsia"/>
                <w:szCs w:val="21"/>
              </w:rPr>
              <w:t>[</w:t>
            </w:r>
            <w:r>
              <w:rPr>
                <w:szCs w:val="21"/>
              </w:rPr>
              <w:t>6</w:t>
            </w:r>
            <w:r>
              <w:rPr>
                <w:rFonts w:ascii="宋体" w:hAnsi="宋体" w:cs="宋体" w:hint="eastAsia"/>
                <w:szCs w:val="21"/>
              </w:rPr>
              <w:t>]</w:t>
            </w:r>
            <w:r w:rsidR="00C55642">
              <w:rPr>
                <w:rFonts w:asciiTheme="minorEastAsia" w:eastAsiaTheme="minorEastAsia" w:hAnsiTheme="minorEastAsia" w:hint="eastAsia"/>
                <w:szCs w:val="21"/>
              </w:rPr>
              <w:t xml:space="preserve"> </w:t>
            </w:r>
            <w:proofErr w:type="gramStart"/>
            <w:r>
              <w:rPr>
                <w:szCs w:val="21"/>
              </w:rPr>
              <w:t>OIF ,</w:t>
            </w:r>
            <w:proofErr w:type="gramEnd"/>
            <w:r>
              <w:rPr>
                <w:szCs w:val="21"/>
              </w:rPr>
              <w:t xml:space="preserve"> “Flex Ethernet implementation agreement,” Apr. 2016</w:t>
            </w:r>
            <w:r>
              <w:rPr>
                <w:szCs w:val="21"/>
              </w:rPr>
              <w:t xml:space="preserve"> </w:t>
            </w:r>
          </w:p>
          <w:p w:rsidR="00BC6341" w:rsidRDefault="00D97FE3">
            <w:pPr>
              <w:snapToGrid w:val="0"/>
              <w:spacing w:line="24" w:lineRule="atLeast"/>
              <w:rPr>
                <w:szCs w:val="21"/>
              </w:rPr>
            </w:pPr>
            <w:r>
              <w:rPr>
                <w:rFonts w:ascii="宋体" w:hAnsi="宋体" w:cs="宋体" w:hint="eastAsia"/>
                <w:szCs w:val="21"/>
              </w:rPr>
              <w:t>[</w:t>
            </w:r>
            <w:r>
              <w:rPr>
                <w:szCs w:val="21"/>
              </w:rPr>
              <w:t>7</w:t>
            </w:r>
            <w:r>
              <w:rPr>
                <w:rFonts w:ascii="宋体" w:hAnsi="宋体" w:cs="宋体" w:hint="eastAsia"/>
                <w:szCs w:val="21"/>
              </w:rPr>
              <w:t>]</w:t>
            </w:r>
            <w:r w:rsidR="00C55642">
              <w:rPr>
                <w:rFonts w:asciiTheme="minorEastAsia" w:eastAsiaTheme="minorEastAsia" w:hAnsiTheme="minorEastAsia"/>
                <w:szCs w:val="21"/>
              </w:rPr>
              <w:t xml:space="preserve"> </w:t>
            </w:r>
            <w:r>
              <w:t xml:space="preserve">António </w:t>
            </w:r>
            <w:proofErr w:type="spellStart"/>
            <w:r>
              <w:t>Eira</w:t>
            </w:r>
            <w:proofErr w:type="spellEnd"/>
            <w:r>
              <w:t xml:space="preserve">, André Pereira, João Pires, and João </w:t>
            </w:r>
            <w:proofErr w:type="spellStart"/>
            <w:proofErr w:type="gramStart"/>
            <w:r>
              <w:t>Pedro,“</w:t>
            </w:r>
            <w:proofErr w:type="gramEnd"/>
            <w:r>
              <w:rPr>
                <w:szCs w:val="21"/>
              </w:rPr>
              <w:t>On</w:t>
            </w:r>
            <w:proofErr w:type="spellEnd"/>
            <w:r>
              <w:rPr>
                <w:szCs w:val="21"/>
              </w:rPr>
              <w:t xml:space="preserve"> the Efficiency of </w:t>
            </w:r>
            <w:r>
              <w:rPr>
                <w:szCs w:val="21"/>
              </w:rPr>
              <w:t>Flexible Ethernet Client Architectures in Optical Transport Networks” VOL. 10, NO. 1/JANUARY 2018/J. COMMUN. NETW</w:t>
            </w:r>
            <w:ins w:id="4" w:author="Windows 用户" w:date="2021-01-15T10:15:00Z">
              <w:r>
                <w:rPr>
                  <w:szCs w:val="21"/>
                </w:rPr>
                <w:t>.</w:t>
              </w:r>
            </w:ins>
          </w:p>
          <w:p w:rsidR="00BC6341" w:rsidRDefault="00D97FE3">
            <w:pPr>
              <w:snapToGrid w:val="0"/>
              <w:spacing w:line="24" w:lineRule="atLeast"/>
              <w:rPr>
                <w:szCs w:val="21"/>
              </w:rPr>
            </w:pPr>
            <w:r>
              <w:rPr>
                <w:rFonts w:ascii="宋体" w:hAnsi="宋体" w:cs="宋体" w:hint="eastAsia"/>
                <w:szCs w:val="21"/>
              </w:rPr>
              <w:t>[</w:t>
            </w:r>
            <w:r>
              <w:rPr>
                <w:szCs w:val="21"/>
              </w:rPr>
              <w:t>8</w:t>
            </w:r>
            <w:r>
              <w:rPr>
                <w:rFonts w:ascii="宋体" w:hAnsi="宋体" w:cs="宋体" w:hint="eastAsia"/>
                <w:szCs w:val="21"/>
              </w:rPr>
              <w:t>]</w:t>
            </w:r>
            <w:r w:rsidR="00C55642">
              <w:rPr>
                <w:rFonts w:asciiTheme="minorEastAsia" w:eastAsiaTheme="minorEastAsia" w:hAnsiTheme="minorEastAsia" w:hint="eastAsia"/>
                <w:szCs w:val="21"/>
              </w:rPr>
              <w:t xml:space="preserve"> </w:t>
            </w:r>
            <w:r>
              <w:rPr>
                <w:szCs w:val="21"/>
              </w:rPr>
              <w:t xml:space="preserve">A. Patel, K. </w:t>
            </w:r>
            <w:proofErr w:type="spellStart"/>
            <w:r>
              <w:rPr>
                <w:szCs w:val="21"/>
              </w:rPr>
              <w:t>Kanonakis</w:t>
            </w:r>
            <w:proofErr w:type="spellEnd"/>
            <w:r>
              <w:rPr>
                <w:szCs w:val="21"/>
              </w:rPr>
              <w:t xml:space="preserve">, </w:t>
            </w:r>
            <w:proofErr w:type="gramStart"/>
            <w:r>
              <w:rPr>
                <w:szCs w:val="21"/>
              </w:rPr>
              <w:t>P .</w:t>
            </w:r>
            <w:proofErr w:type="gramEnd"/>
            <w:r>
              <w:rPr>
                <w:szCs w:val="21"/>
              </w:rPr>
              <w:t xml:space="preserve"> N. Ji, J. Hu, and </w:t>
            </w:r>
            <w:proofErr w:type="gramStart"/>
            <w:r>
              <w:rPr>
                <w:szCs w:val="21"/>
              </w:rPr>
              <w:t>T .</w:t>
            </w:r>
            <w:proofErr w:type="gramEnd"/>
            <w:r>
              <w:rPr>
                <w:szCs w:val="21"/>
              </w:rPr>
              <w:t xml:space="preserve"> Wang, “Flexible-client: The missing piece towards transport software-defined networks,” in Optical Fiber Communication </w:t>
            </w:r>
            <w:proofErr w:type="gramStart"/>
            <w:r>
              <w:rPr>
                <w:szCs w:val="21"/>
              </w:rPr>
              <w:t>Conf.(</w:t>
            </w:r>
            <w:proofErr w:type="gramEnd"/>
            <w:r>
              <w:rPr>
                <w:szCs w:val="21"/>
              </w:rPr>
              <w:t>OFC), Mar. 2014, paper Th3I.3.</w:t>
            </w:r>
          </w:p>
        </w:tc>
      </w:tr>
      <w:tr w:rsidR="00BC6341">
        <w:trPr>
          <w:trHeight w:val="419"/>
        </w:trPr>
        <w:tc>
          <w:tcPr>
            <w:tcW w:w="1975" w:type="dxa"/>
            <w:vAlign w:val="center"/>
          </w:tcPr>
          <w:p w:rsidR="00BC6341" w:rsidRDefault="00D97FE3">
            <w:pPr>
              <w:spacing w:line="480" w:lineRule="auto"/>
              <w:jc w:val="center"/>
            </w:pPr>
            <w:r>
              <w:rPr>
                <w:rFonts w:hint="eastAsia"/>
              </w:rPr>
              <w:lastRenderedPageBreak/>
              <w:t>指导教师签字</w:t>
            </w:r>
          </w:p>
        </w:tc>
        <w:tc>
          <w:tcPr>
            <w:tcW w:w="2221" w:type="dxa"/>
            <w:gridSpan w:val="2"/>
            <w:vAlign w:val="center"/>
          </w:tcPr>
          <w:p w:rsidR="00BC6341" w:rsidRDefault="00BC6341">
            <w:pPr>
              <w:spacing w:line="480" w:lineRule="auto"/>
              <w:jc w:val="center"/>
            </w:pPr>
          </w:p>
        </w:tc>
        <w:tc>
          <w:tcPr>
            <w:tcW w:w="1577" w:type="dxa"/>
            <w:gridSpan w:val="2"/>
            <w:vAlign w:val="center"/>
          </w:tcPr>
          <w:p w:rsidR="00BC6341" w:rsidRDefault="00D97FE3">
            <w:pPr>
              <w:spacing w:line="480" w:lineRule="auto"/>
              <w:jc w:val="center"/>
            </w:pPr>
            <w:r>
              <w:rPr>
                <w:rFonts w:hint="eastAsia"/>
              </w:rPr>
              <w:t>日期</w:t>
            </w:r>
          </w:p>
        </w:tc>
        <w:tc>
          <w:tcPr>
            <w:tcW w:w="3289" w:type="dxa"/>
            <w:gridSpan w:val="3"/>
            <w:vAlign w:val="center"/>
          </w:tcPr>
          <w:p w:rsidR="00BC6341" w:rsidRDefault="00D97FE3">
            <w:pPr>
              <w:spacing w:line="480" w:lineRule="auto"/>
              <w:jc w:val="center"/>
            </w:pP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BC6341" w:rsidRDefault="00BC6341">
      <w:pPr>
        <w:rPr>
          <w:rFonts w:hint="eastAsia"/>
        </w:rPr>
      </w:pPr>
    </w:p>
    <w:sectPr w:rsidR="00BC6341">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BBC"/>
    <w:rsid w:val="00001CE5"/>
    <w:rsid w:val="00024F53"/>
    <w:rsid w:val="000274A2"/>
    <w:rsid w:val="000540A6"/>
    <w:rsid w:val="00061045"/>
    <w:rsid w:val="000637AA"/>
    <w:rsid w:val="00073C0E"/>
    <w:rsid w:val="00080ABF"/>
    <w:rsid w:val="00092EEE"/>
    <w:rsid w:val="000A02F0"/>
    <w:rsid w:val="000A25C4"/>
    <w:rsid w:val="000A5534"/>
    <w:rsid w:val="000A6387"/>
    <w:rsid w:val="000B3B94"/>
    <w:rsid w:val="000B4E9F"/>
    <w:rsid w:val="000C2474"/>
    <w:rsid w:val="000C6943"/>
    <w:rsid w:val="000D3643"/>
    <w:rsid w:val="000E014B"/>
    <w:rsid w:val="000E324D"/>
    <w:rsid w:val="000F03AA"/>
    <w:rsid w:val="001027B8"/>
    <w:rsid w:val="001212B8"/>
    <w:rsid w:val="001300CB"/>
    <w:rsid w:val="001307F0"/>
    <w:rsid w:val="001333C1"/>
    <w:rsid w:val="0013530A"/>
    <w:rsid w:val="001520FB"/>
    <w:rsid w:val="00154332"/>
    <w:rsid w:val="0016203E"/>
    <w:rsid w:val="00166536"/>
    <w:rsid w:val="00166E85"/>
    <w:rsid w:val="00184788"/>
    <w:rsid w:val="00190B12"/>
    <w:rsid w:val="001A1591"/>
    <w:rsid w:val="001B04F4"/>
    <w:rsid w:val="001B1966"/>
    <w:rsid w:val="001B1A1D"/>
    <w:rsid w:val="001D0903"/>
    <w:rsid w:val="001E27E5"/>
    <w:rsid w:val="001E2A01"/>
    <w:rsid w:val="001E2A07"/>
    <w:rsid w:val="001E465C"/>
    <w:rsid w:val="001E468F"/>
    <w:rsid w:val="001E77F6"/>
    <w:rsid w:val="001F6697"/>
    <w:rsid w:val="001F76E8"/>
    <w:rsid w:val="00223995"/>
    <w:rsid w:val="00223E7E"/>
    <w:rsid w:val="00227670"/>
    <w:rsid w:val="00236026"/>
    <w:rsid w:val="00236EBF"/>
    <w:rsid w:val="00240087"/>
    <w:rsid w:val="00244539"/>
    <w:rsid w:val="00252077"/>
    <w:rsid w:val="002604C7"/>
    <w:rsid w:val="002614A5"/>
    <w:rsid w:val="0027033B"/>
    <w:rsid w:val="002718D2"/>
    <w:rsid w:val="00281236"/>
    <w:rsid w:val="00281843"/>
    <w:rsid w:val="00283A43"/>
    <w:rsid w:val="0028652B"/>
    <w:rsid w:val="002868B6"/>
    <w:rsid w:val="00293B38"/>
    <w:rsid w:val="00296E9A"/>
    <w:rsid w:val="002A25A9"/>
    <w:rsid w:val="002A430B"/>
    <w:rsid w:val="002A4ACC"/>
    <w:rsid w:val="002A68F9"/>
    <w:rsid w:val="002A7F39"/>
    <w:rsid w:val="002B1CF9"/>
    <w:rsid w:val="002B335C"/>
    <w:rsid w:val="002B5AA9"/>
    <w:rsid w:val="002C54B2"/>
    <w:rsid w:val="002D0BB0"/>
    <w:rsid w:val="002D4E67"/>
    <w:rsid w:val="002F19E3"/>
    <w:rsid w:val="002F2FF9"/>
    <w:rsid w:val="002F6EE1"/>
    <w:rsid w:val="00301371"/>
    <w:rsid w:val="00314267"/>
    <w:rsid w:val="003370D6"/>
    <w:rsid w:val="00337507"/>
    <w:rsid w:val="00374BF7"/>
    <w:rsid w:val="00377937"/>
    <w:rsid w:val="00387C28"/>
    <w:rsid w:val="003A72C2"/>
    <w:rsid w:val="003C6AB6"/>
    <w:rsid w:val="003D0C54"/>
    <w:rsid w:val="003D6218"/>
    <w:rsid w:val="003E721F"/>
    <w:rsid w:val="003F5BB7"/>
    <w:rsid w:val="003F68D7"/>
    <w:rsid w:val="003F6A72"/>
    <w:rsid w:val="004430B3"/>
    <w:rsid w:val="00450529"/>
    <w:rsid w:val="00450A2B"/>
    <w:rsid w:val="00464F3E"/>
    <w:rsid w:val="00481581"/>
    <w:rsid w:val="004828A1"/>
    <w:rsid w:val="004937A7"/>
    <w:rsid w:val="00496775"/>
    <w:rsid w:val="004B4A1C"/>
    <w:rsid w:val="004C3EA7"/>
    <w:rsid w:val="004C58A3"/>
    <w:rsid w:val="004D61C8"/>
    <w:rsid w:val="00522174"/>
    <w:rsid w:val="00530C85"/>
    <w:rsid w:val="00531A8D"/>
    <w:rsid w:val="00532F8E"/>
    <w:rsid w:val="005344C9"/>
    <w:rsid w:val="0053657F"/>
    <w:rsid w:val="005443DC"/>
    <w:rsid w:val="00546379"/>
    <w:rsid w:val="0055530A"/>
    <w:rsid w:val="00566C47"/>
    <w:rsid w:val="005760C0"/>
    <w:rsid w:val="00592022"/>
    <w:rsid w:val="005973B2"/>
    <w:rsid w:val="005B0D56"/>
    <w:rsid w:val="005C3A8A"/>
    <w:rsid w:val="005F5CF8"/>
    <w:rsid w:val="00604B90"/>
    <w:rsid w:val="00611270"/>
    <w:rsid w:val="00611379"/>
    <w:rsid w:val="006126D9"/>
    <w:rsid w:val="0062126F"/>
    <w:rsid w:val="00625644"/>
    <w:rsid w:val="00632F67"/>
    <w:rsid w:val="0064243F"/>
    <w:rsid w:val="006513CD"/>
    <w:rsid w:val="00654DF9"/>
    <w:rsid w:val="00656459"/>
    <w:rsid w:val="00656719"/>
    <w:rsid w:val="00656FDA"/>
    <w:rsid w:val="00657D37"/>
    <w:rsid w:val="00672730"/>
    <w:rsid w:val="00675B8E"/>
    <w:rsid w:val="00675F96"/>
    <w:rsid w:val="00676A02"/>
    <w:rsid w:val="00692C61"/>
    <w:rsid w:val="006C58BD"/>
    <w:rsid w:val="006C74EF"/>
    <w:rsid w:val="006D36A1"/>
    <w:rsid w:val="006D3AAF"/>
    <w:rsid w:val="006E45FF"/>
    <w:rsid w:val="006E4A42"/>
    <w:rsid w:val="006E5E7B"/>
    <w:rsid w:val="006E6C03"/>
    <w:rsid w:val="006E7762"/>
    <w:rsid w:val="006F63C2"/>
    <w:rsid w:val="00712A92"/>
    <w:rsid w:val="0072160C"/>
    <w:rsid w:val="00734285"/>
    <w:rsid w:val="0073642C"/>
    <w:rsid w:val="00736F2E"/>
    <w:rsid w:val="007549BC"/>
    <w:rsid w:val="00756AE4"/>
    <w:rsid w:val="00771C8E"/>
    <w:rsid w:val="00774E66"/>
    <w:rsid w:val="00776C80"/>
    <w:rsid w:val="007872DE"/>
    <w:rsid w:val="007A1D63"/>
    <w:rsid w:val="007A29C7"/>
    <w:rsid w:val="007A546B"/>
    <w:rsid w:val="007A5CCB"/>
    <w:rsid w:val="007B0BE0"/>
    <w:rsid w:val="007B58D5"/>
    <w:rsid w:val="007D0372"/>
    <w:rsid w:val="007E2B6D"/>
    <w:rsid w:val="007F48DD"/>
    <w:rsid w:val="00817383"/>
    <w:rsid w:val="00833CD1"/>
    <w:rsid w:val="00836533"/>
    <w:rsid w:val="00841AA7"/>
    <w:rsid w:val="008423B3"/>
    <w:rsid w:val="00862CD2"/>
    <w:rsid w:val="00894127"/>
    <w:rsid w:val="008A0FE6"/>
    <w:rsid w:val="008A2FDA"/>
    <w:rsid w:val="008B131A"/>
    <w:rsid w:val="008C0CCB"/>
    <w:rsid w:val="008C2E21"/>
    <w:rsid w:val="008C395A"/>
    <w:rsid w:val="00907272"/>
    <w:rsid w:val="00947668"/>
    <w:rsid w:val="00951195"/>
    <w:rsid w:val="009765E9"/>
    <w:rsid w:val="00987337"/>
    <w:rsid w:val="009913EE"/>
    <w:rsid w:val="0099611A"/>
    <w:rsid w:val="0099786C"/>
    <w:rsid w:val="009A37F2"/>
    <w:rsid w:val="009A62D7"/>
    <w:rsid w:val="009B373A"/>
    <w:rsid w:val="009C0D55"/>
    <w:rsid w:val="009D508E"/>
    <w:rsid w:val="009D7F01"/>
    <w:rsid w:val="009E037D"/>
    <w:rsid w:val="009E1F54"/>
    <w:rsid w:val="009E4374"/>
    <w:rsid w:val="009E63CE"/>
    <w:rsid w:val="009E7785"/>
    <w:rsid w:val="009F082C"/>
    <w:rsid w:val="009F36EA"/>
    <w:rsid w:val="009F6452"/>
    <w:rsid w:val="009F653A"/>
    <w:rsid w:val="009F7F51"/>
    <w:rsid w:val="00A019C6"/>
    <w:rsid w:val="00A039B1"/>
    <w:rsid w:val="00A05002"/>
    <w:rsid w:val="00A122C3"/>
    <w:rsid w:val="00A135FA"/>
    <w:rsid w:val="00A25439"/>
    <w:rsid w:val="00A3413A"/>
    <w:rsid w:val="00A41B75"/>
    <w:rsid w:val="00A42D2C"/>
    <w:rsid w:val="00A45282"/>
    <w:rsid w:val="00A63EF1"/>
    <w:rsid w:val="00A65BE5"/>
    <w:rsid w:val="00A736DE"/>
    <w:rsid w:val="00AA2AFE"/>
    <w:rsid w:val="00AB28E3"/>
    <w:rsid w:val="00AB4AF2"/>
    <w:rsid w:val="00AB5111"/>
    <w:rsid w:val="00AB51DB"/>
    <w:rsid w:val="00AB62C8"/>
    <w:rsid w:val="00AC0471"/>
    <w:rsid w:val="00AC15EA"/>
    <w:rsid w:val="00AC2C75"/>
    <w:rsid w:val="00AC3F3D"/>
    <w:rsid w:val="00AC4FC9"/>
    <w:rsid w:val="00AD3B24"/>
    <w:rsid w:val="00AD4EEE"/>
    <w:rsid w:val="00AE5C18"/>
    <w:rsid w:val="00AE69AF"/>
    <w:rsid w:val="00AF143E"/>
    <w:rsid w:val="00AF435D"/>
    <w:rsid w:val="00B137DF"/>
    <w:rsid w:val="00B16FCD"/>
    <w:rsid w:val="00B375CC"/>
    <w:rsid w:val="00B40CC0"/>
    <w:rsid w:val="00B46B0A"/>
    <w:rsid w:val="00B51E63"/>
    <w:rsid w:val="00B5302C"/>
    <w:rsid w:val="00B624C4"/>
    <w:rsid w:val="00B922C1"/>
    <w:rsid w:val="00B9442B"/>
    <w:rsid w:val="00BC6341"/>
    <w:rsid w:val="00BD0C0B"/>
    <w:rsid w:val="00BD5A18"/>
    <w:rsid w:val="00BE3D09"/>
    <w:rsid w:val="00BE4359"/>
    <w:rsid w:val="00BE6CB3"/>
    <w:rsid w:val="00C10473"/>
    <w:rsid w:val="00C1570E"/>
    <w:rsid w:val="00C217FB"/>
    <w:rsid w:val="00C44F14"/>
    <w:rsid w:val="00C55642"/>
    <w:rsid w:val="00C77725"/>
    <w:rsid w:val="00C816B2"/>
    <w:rsid w:val="00C8280F"/>
    <w:rsid w:val="00C91A35"/>
    <w:rsid w:val="00CA3958"/>
    <w:rsid w:val="00CB2EA6"/>
    <w:rsid w:val="00CC6E15"/>
    <w:rsid w:val="00CD00DB"/>
    <w:rsid w:val="00CD4278"/>
    <w:rsid w:val="00CE26C2"/>
    <w:rsid w:val="00CE48B4"/>
    <w:rsid w:val="00CF16A5"/>
    <w:rsid w:val="00D047E8"/>
    <w:rsid w:val="00D07BBC"/>
    <w:rsid w:val="00D1093C"/>
    <w:rsid w:val="00D11A09"/>
    <w:rsid w:val="00D41C37"/>
    <w:rsid w:val="00D42557"/>
    <w:rsid w:val="00D42C88"/>
    <w:rsid w:val="00D535D2"/>
    <w:rsid w:val="00D53CDA"/>
    <w:rsid w:val="00D57AB5"/>
    <w:rsid w:val="00D6252E"/>
    <w:rsid w:val="00D8787B"/>
    <w:rsid w:val="00D87E3F"/>
    <w:rsid w:val="00D92325"/>
    <w:rsid w:val="00D95B84"/>
    <w:rsid w:val="00D97FE3"/>
    <w:rsid w:val="00DA68B6"/>
    <w:rsid w:val="00DB79CD"/>
    <w:rsid w:val="00DC0A34"/>
    <w:rsid w:val="00DE46D6"/>
    <w:rsid w:val="00DE7F3A"/>
    <w:rsid w:val="00DF2BD7"/>
    <w:rsid w:val="00E018B0"/>
    <w:rsid w:val="00E04030"/>
    <w:rsid w:val="00E06438"/>
    <w:rsid w:val="00E1214E"/>
    <w:rsid w:val="00E12508"/>
    <w:rsid w:val="00E216F8"/>
    <w:rsid w:val="00E243B7"/>
    <w:rsid w:val="00E268B3"/>
    <w:rsid w:val="00E426E5"/>
    <w:rsid w:val="00E55DBB"/>
    <w:rsid w:val="00E623EF"/>
    <w:rsid w:val="00E66AF3"/>
    <w:rsid w:val="00E7595A"/>
    <w:rsid w:val="00E801A7"/>
    <w:rsid w:val="00E82930"/>
    <w:rsid w:val="00E82A70"/>
    <w:rsid w:val="00E87AAA"/>
    <w:rsid w:val="00E95FBD"/>
    <w:rsid w:val="00E97749"/>
    <w:rsid w:val="00EA7081"/>
    <w:rsid w:val="00EC2A2B"/>
    <w:rsid w:val="00EC6EFD"/>
    <w:rsid w:val="00ED28E5"/>
    <w:rsid w:val="00ED2A8A"/>
    <w:rsid w:val="00EE4705"/>
    <w:rsid w:val="00F00558"/>
    <w:rsid w:val="00F112FF"/>
    <w:rsid w:val="00F2215F"/>
    <w:rsid w:val="00F57544"/>
    <w:rsid w:val="00F57681"/>
    <w:rsid w:val="00F61926"/>
    <w:rsid w:val="00F61BB1"/>
    <w:rsid w:val="00F66D58"/>
    <w:rsid w:val="00F72179"/>
    <w:rsid w:val="00F83812"/>
    <w:rsid w:val="00FA3C8B"/>
    <w:rsid w:val="00FA44D4"/>
    <w:rsid w:val="00FA4DE6"/>
    <w:rsid w:val="00FA7793"/>
    <w:rsid w:val="00FB42CD"/>
    <w:rsid w:val="00FB5EC0"/>
    <w:rsid w:val="00FB6D11"/>
    <w:rsid w:val="00FC6ED7"/>
    <w:rsid w:val="00FD550E"/>
    <w:rsid w:val="00FE13EB"/>
    <w:rsid w:val="00FE4652"/>
    <w:rsid w:val="00FF0900"/>
    <w:rsid w:val="0A6969FC"/>
    <w:rsid w:val="0D812E7E"/>
    <w:rsid w:val="0DB4609C"/>
    <w:rsid w:val="0DD134B0"/>
    <w:rsid w:val="0FB82419"/>
    <w:rsid w:val="130A11B7"/>
    <w:rsid w:val="142A4874"/>
    <w:rsid w:val="19C14768"/>
    <w:rsid w:val="1FAE7B33"/>
    <w:rsid w:val="230E6283"/>
    <w:rsid w:val="27EA3847"/>
    <w:rsid w:val="28DB7169"/>
    <w:rsid w:val="2A57343C"/>
    <w:rsid w:val="2AD93F1F"/>
    <w:rsid w:val="2B780BE6"/>
    <w:rsid w:val="2CF0757C"/>
    <w:rsid w:val="31E25B6B"/>
    <w:rsid w:val="352D76BC"/>
    <w:rsid w:val="3C4467B4"/>
    <w:rsid w:val="3C6827CF"/>
    <w:rsid w:val="40D357DE"/>
    <w:rsid w:val="419971DB"/>
    <w:rsid w:val="4A2F0BB0"/>
    <w:rsid w:val="4D4506CA"/>
    <w:rsid w:val="4E7F6C3B"/>
    <w:rsid w:val="4F493C21"/>
    <w:rsid w:val="532B5FD9"/>
    <w:rsid w:val="5F141A9A"/>
    <w:rsid w:val="637B3613"/>
    <w:rsid w:val="65C84EFF"/>
    <w:rsid w:val="70E3009F"/>
    <w:rsid w:val="7A9956E1"/>
    <w:rsid w:val="7F5F1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A0999"/>
  <w15:docId w15:val="{16CC2B88-0A6D-49F9-B607-4C9AFB27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pPr>
      <w:spacing w:beforeAutospacing="1" w:afterAutospacing="1"/>
      <w:jc w:val="left"/>
    </w:pPr>
    <w:rPr>
      <w:kern w:val="0"/>
      <w:sz w:val="24"/>
    </w:rPr>
  </w:style>
  <w:style w:type="paragraph" w:styleId="ac">
    <w:name w:val="annotation subject"/>
    <w:basedOn w:val="a3"/>
    <w:next w:val="a3"/>
    <w:link w:val="ad"/>
    <w:uiPriority w:val="99"/>
    <w:semiHidden/>
    <w:unhideWhenUsed/>
    <w:rPr>
      <w:b/>
      <w:bCs/>
    </w:rPr>
  </w:style>
  <w:style w:type="character" w:styleId="ae">
    <w:name w:val="FollowedHyperlink"/>
    <w:basedOn w:val="a0"/>
    <w:uiPriority w:val="99"/>
    <w:semiHidden/>
    <w:unhideWhenUsed/>
    <w:qFormat/>
    <w:rPr>
      <w:color w:val="954F72" w:themeColor="followedHyperlink"/>
      <w:u w:val="single"/>
    </w:rPr>
  </w:style>
  <w:style w:type="character" w:styleId="af">
    <w:name w:val="Hyperlink"/>
    <w:basedOn w:val="a0"/>
    <w:uiPriority w:val="99"/>
    <w:unhideWhenUsed/>
    <w:rPr>
      <w:color w:val="0563C1" w:themeColor="hyperlink"/>
      <w:u w:val="single"/>
    </w:rPr>
  </w:style>
  <w:style w:type="character" w:styleId="af0">
    <w:name w:val="annotation reference"/>
    <w:basedOn w:val="a0"/>
    <w:uiPriority w:val="99"/>
    <w:semiHidden/>
    <w:unhideWhenUsed/>
    <w:qFormat/>
    <w:rPr>
      <w:sz w:val="21"/>
      <w:szCs w:val="21"/>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paragraph" w:customStyle="1" w:styleId="1">
    <w:name w:val="修订1"/>
    <w:hidden/>
    <w:uiPriority w:val="99"/>
    <w:semiHidden/>
    <w:qFormat/>
    <w:rPr>
      <w:kern w:val="2"/>
      <w:sz w:val="21"/>
      <w:szCs w:val="24"/>
    </w:rPr>
  </w:style>
  <w:style w:type="paragraph" w:styleId="af1">
    <w:name w:val="List Paragraph"/>
    <w:basedOn w:val="a"/>
    <w:uiPriority w:val="34"/>
    <w:qFormat/>
    <w:pPr>
      <w:ind w:firstLineChars="200" w:firstLine="420"/>
    </w:pPr>
    <w:rPr>
      <w:rFonts w:ascii="Calibri" w:hAnsi="Calibri"/>
      <w:szCs w:val="22"/>
    </w:rPr>
  </w:style>
  <w:style w:type="character" w:customStyle="1" w:styleId="a4">
    <w:name w:val="批注文字 字符"/>
    <w:basedOn w:val="a0"/>
    <w:link w:val="a3"/>
    <w:uiPriority w:val="99"/>
    <w:qFormat/>
    <w:rPr>
      <w:rFonts w:ascii="Times New Roman" w:eastAsia="宋体" w:hAnsi="Times New Roman" w:cs="Times New Roman"/>
      <w:szCs w:val="24"/>
    </w:rPr>
  </w:style>
  <w:style w:type="character" w:customStyle="1" w:styleId="ad">
    <w:name w:val="批注主题 字符"/>
    <w:basedOn w:val="a4"/>
    <w:link w:val="ac"/>
    <w:uiPriority w:val="99"/>
    <w:semiHidden/>
    <w:qFormat/>
    <w:rPr>
      <w:rFonts w:ascii="Times New Roman" w:eastAsia="宋体" w:hAnsi="Times New Roman" w:cs="Times New Roman"/>
      <w:b/>
      <w:bCs/>
      <w:szCs w:val="24"/>
    </w:rPr>
  </w:style>
  <w:style w:type="character" w:customStyle="1" w:styleId="10">
    <w:name w:val="未处理的提及1"/>
    <w:basedOn w:val="a0"/>
    <w:uiPriority w:val="99"/>
    <w:semiHidden/>
    <w:unhideWhenUsed/>
    <w:qFormat/>
    <w:rPr>
      <w:color w:val="605E5C"/>
      <w:shd w:val="clear" w:color="auto" w:fill="E1DFDD"/>
    </w:rPr>
  </w:style>
  <w:style w:type="paragraph" w:customStyle="1" w:styleId="2">
    <w:name w:val="修订2"/>
    <w:hidden/>
    <w:uiPriority w:val="99"/>
    <w:semiHidden/>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474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064F6E-7B15-45FE-BA5E-49044CFF2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佳毅</dc:creator>
  <cp:lastModifiedBy>普 淏</cp:lastModifiedBy>
  <cp:revision>5</cp:revision>
  <dcterms:created xsi:type="dcterms:W3CDTF">2021-01-15T03:26:00Z</dcterms:created>
  <dcterms:modified xsi:type="dcterms:W3CDTF">2021-01-15T03:48:00Z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