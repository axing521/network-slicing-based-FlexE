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zh-Hans"/>
        </w:rPr>
      </w:pPr>
      <w:r>
        <w:rPr>
          <w:rFonts w:hint="eastAsia"/>
          <w:lang w:eastAsia="zh-Hans"/>
        </w:rPr>
        <w:t>网络切片管理信息模型</w:t>
      </w:r>
    </w:p>
    <w:p>
      <w:pPr>
        <w:ind w:firstLine="560" w:firstLineChars="200"/>
        <w:jc w:val="both"/>
        <w:rPr>
          <w:rFonts w:ascii="仿宋" w:hAnsi="仿宋" w:eastAsia="仿宋" w:cs="Times New Roman"/>
          <w:sz w:val="28"/>
          <w:szCs w:val="28"/>
          <w:lang w:eastAsia="zh-Hans"/>
        </w:rPr>
      </w:pPr>
      <w:r>
        <w:rPr>
          <w:rFonts w:hint="eastAsia" w:ascii="仿宋" w:hAnsi="仿宋" w:eastAsia="仿宋" w:cs="Times New Roman"/>
          <w:sz w:val="28"/>
          <w:szCs w:val="28"/>
        </w:rPr>
        <w:t>为了刻画</w:t>
      </w:r>
      <w:r>
        <w:rPr>
          <w:rFonts w:hint="eastAsia" w:ascii="仿宋" w:hAnsi="仿宋" w:eastAsia="仿宋" w:cs="Times New Roman"/>
          <w:sz w:val="28"/>
          <w:szCs w:val="28"/>
          <w:lang w:eastAsia="zh-Hans"/>
        </w:rPr>
        <w:t>切片管理</w:t>
      </w:r>
      <w:r>
        <w:rPr>
          <w:rFonts w:hint="eastAsia" w:ascii="仿宋" w:hAnsi="仿宋" w:eastAsia="仿宋" w:cs="Times New Roman"/>
          <w:sz w:val="28"/>
          <w:szCs w:val="28"/>
        </w:rPr>
        <w:t>系统</w:t>
      </w:r>
      <w:r>
        <w:rPr>
          <w:rFonts w:hint="eastAsia" w:ascii="仿宋" w:hAnsi="仿宋" w:eastAsia="仿宋" w:cs="Times New Roman"/>
          <w:sz w:val="28"/>
          <w:szCs w:val="28"/>
          <w:lang w:eastAsia="zh-Hans"/>
        </w:rPr>
        <w:t>和相关的资源，本报告综合3GPP、ETSI、IETF等多个标准化组织的信息建模成果，提出切片管理信息模型，对切片管理关键对象进行建模，为切片管控的决策和切片管控系统的开发提供信息基础。核心的管理信息对象包括</w:t>
      </w:r>
      <w:r>
        <w:rPr>
          <w:rFonts w:hint="eastAsia" w:ascii="仿宋" w:hAnsi="仿宋" w:eastAsia="仿宋" w:cs="Times New Roman"/>
          <w:sz w:val="28"/>
          <w:szCs w:val="28"/>
        </w:rPr>
        <w:t>网络、网络切片子网模板、网络切片子网、切片选择辅助信息、FlexE通道、FlexE设备、FlexEClient、FlexEGroup、FlexECalendar、FlexEPHY、FlexESlot等等。</w:t>
      </w:r>
    </w:p>
    <w:p>
      <w:pPr>
        <w:ind w:firstLine="560" w:firstLineChars="200"/>
        <w:jc w:val="both"/>
        <w:rPr>
          <w:rFonts w:ascii="仿宋" w:hAnsi="仿宋" w:eastAsia="仿宋" w:cs="Times New Roman"/>
          <w:sz w:val="28"/>
          <w:szCs w:val="28"/>
          <w:lang w:eastAsia="zh-Hans"/>
        </w:rPr>
      </w:pPr>
      <w:r>
        <w:rPr>
          <w:rFonts w:hint="eastAsia" w:ascii="仿宋" w:hAnsi="仿宋" w:eastAsia="仿宋" w:cs="Times New Roman"/>
          <w:sz w:val="28"/>
          <w:szCs w:val="28"/>
        </w:rPr>
        <w:t>Flex</w:t>
      </w:r>
      <w:r>
        <w:rPr>
          <w:rFonts w:ascii="仿宋" w:hAnsi="仿宋" w:eastAsia="仿宋" w:cs="Times New Roman"/>
          <w:sz w:val="28"/>
          <w:szCs w:val="28"/>
        </w:rPr>
        <w:t>E</w:t>
      </w:r>
      <w:r>
        <w:rPr>
          <w:rFonts w:hint="eastAsia" w:ascii="仿宋" w:hAnsi="仿宋" w:eastAsia="仿宋" w:cs="Times New Roman"/>
          <w:sz w:val="28"/>
          <w:szCs w:val="28"/>
        </w:rPr>
        <w:t>网络切片管理信息模型如</w:t>
      </w:r>
      <w:r>
        <w:rPr>
          <w:rFonts w:hint="eastAsia" w:ascii="仿宋" w:hAnsi="仿宋" w:eastAsia="仿宋" w:cs="Times New Roman"/>
          <w:sz w:val="28"/>
          <w:szCs w:val="28"/>
          <w:lang w:eastAsia="zh-Hans"/>
        </w:rPr>
        <w:t>图</w:t>
      </w:r>
      <w:r>
        <w:rPr>
          <w:rFonts w:ascii="仿宋" w:hAnsi="仿宋" w:eastAsia="仿宋" w:cs="Times New Roman"/>
          <w:sz w:val="28"/>
          <w:szCs w:val="28"/>
        </w:rPr>
        <w:t>3</w:t>
      </w:r>
      <w:r>
        <w:rPr>
          <w:rFonts w:ascii="仿宋" w:hAnsi="仿宋" w:eastAsia="仿宋" w:cs="Times New Roman"/>
          <w:sz w:val="28"/>
          <w:szCs w:val="28"/>
          <w:lang w:eastAsia="zh-Hans"/>
        </w:rPr>
        <w:t>-</w:t>
      </w:r>
      <w:r>
        <w:rPr>
          <w:rFonts w:hint="eastAsia" w:ascii="仿宋" w:hAnsi="仿宋" w:eastAsia="仿宋" w:cs="Times New Roman"/>
          <w:sz w:val="28"/>
          <w:szCs w:val="28"/>
        </w:rPr>
        <w:t>1</w:t>
      </w:r>
      <w:r>
        <w:rPr>
          <w:rFonts w:ascii="仿宋" w:hAnsi="仿宋" w:eastAsia="仿宋" w:cs="Times New Roman"/>
          <w:sz w:val="28"/>
          <w:szCs w:val="28"/>
        </w:rPr>
        <w:t>2</w:t>
      </w:r>
      <w:r>
        <w:rPr>
          <w:rFonts w:hint="eastAsia" w:ascii="仿宋" w:hAnsi="仿宋" w:eastAsia="仿宋" w:cs="Times New Roman"/>
          <w:sz w:val="28"/>
          <w:szCs w:val="28"/>
          <w:lang w:eastAsia="zh-Hans"/>
        </w:rPr>
        <w:t>所示，图中描述了关键管理对象类及其包含和关联关系。</w:t>
      </w:r>
    </w:p>
    <w:p>
      <w:pPr>
        <w:ind w:firstLine="420"/>
        <w:jc w:val="both"/>
        <w:rPr>
          <w:rFonts w:ascii="仿宋" w:hAnsi="仿宋" w:eastAsia="仿宋" w:cs="Times New Roman"/>
          <w:sz w:val="28"/>
          <w:szCs w:val="28"/>
        </w:rPr>
      </w:pPr>
      <w:r>
        <w:rPr>
          <w:rFonts w:hint="eastAsia" w:ascii="仿宋" w:hAnsi="仿宋" w:eastAsia="仿宋" w:cs="Times New Roman"/>
          <w:sz w:val="28"/>
          <w:szCs w:val="28"/>
        </w:rPr>
        <w:t>考虑到全局网络需要时钟同步，为了便于FlexE</w:t>
      </w:r>
      <w:r>
        <w:rPr>
          <w:rFonts w:hint="eastAsia" w:ascii="仿宋" w:hAnsi="仿宋" w:eastAsia="仿宋" w:cs="Times New Roman"/>
          <w:sz w:val="28"/>
          <w:szCs w:val="28"/>
          <w:lang w:val="en-US" w:eastAsia="zh-CN"/>
        </w:rPr>
        <w:t xml:space="preserve"> </w:t>
      </w:r>
      <w:r>
        <w:rPr>
          <w:rFonts w:hint="eastAsia" w:ascii="仿宋" w:hAnsi="仿宋" w:eastAsia="仿宋" w:cs="Times New Roman"/>
          <w:sz w:val="28"/>
          <w:szCs w:val="28"/>
        </w:rPr>
        <w:t>Slot的统一管理使用，所以将FlexE</w:t>
      </w:r>
      <w:r>
        <w:rPr>
          <w:rFonts w:hint="eastAsia" w:ascii="仿宋" w:hAnsi="仿宋" w:eastAsia="仿宋" w:cs="Times New Roman"/>
          <w:sz w:val="28"/>
          <w:szCs w:val="28"/>
          <w:lang w:val="en-US" w:eastAsia="zh-CN"/>
        </w:rPr>
        <w:t xml:space="preserve"> </w:t>
      </w:r>
      <w:r>
        <w:rPr>
          <w:rFonts w:hint="eastAsia" w:ascii="仿宋" w:hAnsi="仿宋" w:eastAsia="仿宋" w:cs="Times New Roman"/>
          <w:sz w:val="28"/>
          <w:szCs w:val="28"/>
        </w:rPr>
        <w:t>Slot设置为一个全局的管理对象。网络包含网络切片子网模板、网络切片子网实例、切片选择辅助信息和FlexE设备四个对象。其中切片子网模板可以派生出切片子网的实例，而每个子网的实例都应该关联一个切片选择辅助信息，这样FlexEClient就可以通过这个切片选择辅助信息来注册使用切片子网。网络切片子网包含多个FlexE通道，从而达到端到端的连接目的。一对FlexE设备之间通过多个FlexEPHY的捆绑并对端连接后，能够构成多个FlexEGroup，这样FlexEClient就可以通过映射机制在特定的FlexEGroup上实现捆绑传输。在由FlexEGroup捆绑的FlexEPHY上通过TDM分配到的多个slot进行多端口多时隙的灵活传输，而多个FlexEPHY与FlexESlot就构成了FlexECalendar的二维概念。</w:t>
      </w:r>
    </w:p>
    <w:p>
      <w:r>
        <w:drawing>
          <wp:inline distT="0" distB="0" distL="114300" distR="114300">
            <wp:extent cx="5271135" cy="3764915"/>
            <wp:effectExtent l="0" t="0" r="1905"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1135" cy="3764915"/>
                    </a:xfrm>
                    <a:prstGeom prst="rect">
                      <a:avLst/>
                    </a:prstGeom>
                    <a:noFill/>
                    <a:ln>
                      <a:noFill/>
                    </a:ln>
                  </pic:spPr>
                </pic:pic>
              </a:graphicData>
            </a:graphic>
          </wp:inline>
        </w:drawing>
      </w:r>
    </w:p>
    <w:p>
      <w:pPr>
        <w:jc w:val="center"/>
        <w:rPr>
          <w:rFonts w:ascii="仿宋" w:hAnsi="仿宋" w:eastAsia="仿宋" w:cs="Times New Roman"/>
          <w:bCs/>
          <w:iCs/>
          <w:sz w:val="28"/>
          <w:szCs w:val="28"/>
        </w:rPr>
      </w:pPr>
      <w:r>
        <w:rPr>
          <w:rFonts w:hint="eastAsia" w:ascii="仿宋" w:hAnsi="仿宋" w:eastAsia="仿宋" w:cs="Times New Roman"/>
          <w:bCs/>
          <w:iCs/>
          <w:sz w:val="28"/>
          <w:szCs w:val="28"/>
        </w:rPr>
        <w:t>图</w:t>
      </w:r>
      <w:r>
        <w:rPr>
          <w:rFonts w:ascii="仿宋" w:hAnsi="仿宋" w:eastAsia="仿宋" w:cs="Times New Roman"/>
          <w:bCs/>
          <w:iCs/>
          <w:sz w:val="28"/>
          <w:szCs w:val="28"/>
        </w:rPr>
        <w:t>3-12</w:t>
      </w:r>
      <w:r>
        <w:rPr>
          <w:rFonts w:hint="eastAsia" w:ascii="仿宋" w:hAnsi="仿宋" w:eastAsia="仿宋" w:cs="Times New Roman"/>
          <w:bCs/>
          <w:iCs/>
          <w:sz w:val="28"/>
          <w:szCs w:val="28"/>
        </w:rPr>
        <w:t xml:space="preserve"> FlexE网络切片信息模型</w:t>
      </w:r>
    </w:p>
    <w:p>
      <w:pPr>
        <w:ind w:firstLine="420"/>
        <w:jc w:val="both"/>
        <w:rPr>
          <w:rFonts w:ascii="仿宋" w:hAnsi="仿宋" w:eastAsia="仿宋" w:cs="Times New Roman"/>
          <w:sz w:val="28"/>
          <w:szCs w:val="28"/>
          <w:lang w:eastAsia="zh-Hans"/>
        </w:rPr>
      </w:pPr>
      <w:r>
        <w:rPr>
          <w:rFonts w:hint="eastAsia" w:ascii="仿宋" w:hAnsi="仿宋" w:eastAsia="仿宋" w:cs="Times New Roman"/>
          <w:sz w:val="28"/>
          <w:szCs w:val="28"/>
          <w:lang w:eastAsia="zh-Hans"/>
        </w:rPr>
        <w:t>主要管理对象及其定义如下：</w:t>
      </w:r>
    </w:p>
    <w:p>
      <w:pPr>
        <w:ind w:firstLine="420"/>
        <w:jc w:val="both"/>
        <w:rPr>
          <w:rFonts w:ascii="仿宋" w:hAnsi="仿宋" w:eastAsia="仿宋" w:cs="Times New Roman"/>
          <w:sz w:val="28"/>
          <w:szCs w:val="28"/>
        </w:rPr>
      </w:pPr>
      <w:r>
        <w:rPr>
          <w:rFonts w:hint="eastAsia" w:ascii="仿宋" w:hAnsi="仿宋" w:eastAsia="仿宋" w:cs="Times New Roman"/>
          <w:sz w:val="28"/>
          <w:szCs w:val="28"/>
        </w:rPr>
        <w:t>网络：表示物理网络，由FlexE物理设备构成。基于该物理网络可以划分出多个网络切片。包含FlexEClient和FlexE设备，其中FlexECliet与切片子网关联。</w:t>
      </w:r>
    </w:p>
    <w:p>
      <w:pPr>
        <w:ind w:firstLine="420"/>
        <w:jc w:val="both"/>
        <w:rPr>
          <w:rFonts w:ascii="仿宋" w:hAnsi="仿宋" w:eastAsia="仿宋" w:cs="Times New Roman"/>
          <w:sz w:val="28"/>
          <w:szCs w:val="28"/>
        </w:rPr>
      </w:pPr>
      <w:r>
        <w:rPr>
          <w:rFonts w:hint="eastAsia" w:ascii="仿宋" w:hAnsi="仿宋" w:eastAsia="仿宋" w:cs="Times New Roman"/>
          <w:sz w:val="28"/>
          <w:szCs w:val="28"/>
        </w:rPr>
        <w:t>网络切片子网模板：表示划分不同类型的虚拟子网切片网络的模板，便于新建切片子网实例。</w:t>
      </w:r>
    </w:p>
    <w:p>
      <w:pPr>
        <w:ind w:firstLine="420"/>
        <w:jc w:val="both"/>
        <w:rPr>
          <w:rFonts w:ascii="仿宋" w:hAnsi="仿宋" w:eastAsia="仿宋" w:cs="Times New Roman"/>
          <w:sz w:val="28"/>
          <w:szCs w:val="28"/>
        </w:rPr>
      </w:pPr>
      <w:r>
        <w:rPr>
          <w:rFonts w:hint="eastAsia" w:ascii="仿宋" w:hAnsi="仿宋" w:eastAsia="仿宋" w:cs="Times New Roman"/>
          <w:sz w:val="28"/>
          <w:szCs w:val="28"/>
        </w:rPr>
        <w:t>网络切片子网：表示已经创建在实际物理网络中的切片子网实例，每个切片子网通过特定的切片选择辅助信息与一个FlexEClient对应，Client通过这个子网实例搭建的FlexE通道进行端到端的网络传输。</w:t>
      </w:r>
    </w:p>
    <w:p>
      <w:pPr>
        <w:ind w:firstLine="420"/>
        <w:jc w:val="both"/>
        <w:rPr>
          <w:rFonts w:ascii="仿宋" w:hAnsi="仿宋" w:eastAsia="仿宋" w:cs="Times New Roman"/>
          <w:sz w:val="28"/>
          <w:szCs w:val="28"/>
        </w:rPr>
      </w:pPr>
      <w:r>
        <w:rPr>
          <w:rFonts w:hint="eastAsia" w:ascii="仿宋" w:hAnsi="仿宋" w:eastAsia="仿宋" w:cs="Times New Roman"/>
          <w:sz w:val="28"/>
          <w:szCs w:val="28"/>
        </w:rPr>
        <w:t>切片选择辅助信息：用于识别网络子网切片实例的对象。</w:t>
      </w:r>
    </w:p>
    <w:p>
      <w:pPr>
        <w:ind w:firstLine="420"/>
        <w:jc w:val="both"/>
        <w:rPr>
          <w:rFonts w:ascii="仿宋" w:hAnsi="仿宋" w:eastAsia="仿宋" w:cs="Times New Roman"/>
          <w:sz w:val="28"/>
          <w:szCs w:val="28"/>
        </w:rPr>
      </w:pPr>
      <w:r>
        <w:rPr>
          <w:rFonts w:hint="eastAsia" w:ascii="仿宋" w:hAnsi="仿宋" w:eastAsia="仿宋" w:cs="Times New Roman"/>
          <w:sz w:val="28"/>
          <w:szCs w:val="28"/>
        </w:rPr>
        <w:t>FlexEClient：在本报告中，特指电力通信业务用户或上层切片管理系统。</w:t>
      </w:r>
    </w:p>
    <w:p>
      <w:pPr>
        <w:ind w:firstLine="420"/>
        <w:jc w:val="both"/>
        <w:rPr>
          <w:rFonts w:ascii="仿宋" w:hAnsi="仿宋" w:eastAsia="仿宋" w:cs="Times New Roman"/>
          <w:sz w:val="28"/>
          <w:szCs w:val="28"/>
        </w:rPr>
      </w:pPr>
      <w:r>
        <w:rPr>
          <w:rFonts w:hint="eastAsia" w:ascii="仿宋" w:hAnsi="仿宋" w:eastAsia="仿宋" w:cs="Times New Roman"/>
          <w:sz w:val="28"/>
          <w:szCs w:val="28"/>
        </w:rPr>
        <w:t>FlexEGroup：一对FlexE设备之间捆绑多个PHY的传输组。</w:t>
      </w:r>
    </w:p>
    <w:p>
      <w:pPr>
        <w:ind w:firstLine="420"/>
        <w:jc w:val="both"/>
        <w:rPr>
          <w:rFonts w:hint="eastAsia" w:ascii="仿宋" w:hAnsi="仿宋" w:eastAsia="仿宋" w:cs="Times New Roman"/>
          <w:sz w:val="28"/>
          <w:szCs w:val="28"/>
        </w:rPr>
      </w:pPr>
      <w:r>
        <w:rPr>
          <w:rFonts w:hint="eastAsia" w:ascii="仿宋" w:hAnsi="仿宋" w:eastAsia="仿宋" w:cs="Times New Roman"/>
          <w:sz w:val="28"/>
          <w:szCs w:val="28"/>
        </w:rPr>
        <w:t>FlexECalendar：多个FlexEPHY与FlexESlot构成的二维时隙分配表。</w:t>
      </w:r>
    </w:p>
    <w:p>
      <w:pPr>
        <w:ind w:firstLine="420"/>
        <w:jc w:val="both"/>
        <w:rPr>
          <w:rFonts w:hint="default" w:ascii="仿宋" w:hAnsi="仿宋" w:eastAsia="仿宋" w:cs="Times New Roman"/>
          <w:sz w:val="28"/>
          <w:szCs w:val="28"/>
          <w:lang w:val="en-US" w:eastAsia="zh-CN"/>
        </w:rPr>
      </w:pPr>
      <w:ins w:id="0" w:author="啊星" w:date="2022-01-10T15:34:41Z">
        <w:commentRangeStart w:id="0"/>
        <w:r>
          <w:rPr>
            <w:rFonts w:hint="eastAsia" w:ascii="仿宋" w:hAnsi="仿宋" w:eastAsia="仿宋" w:cs="Times New Roman"/>
            <w:sz w:val="28"/>
            <w:szCs w:val="28"/>
            <w:lang w:val="en-US" w:eastAsia="zh-CN"/>
          </w:rPr>
          <w:t>FlexEChannel：某时隙上分配的端到端链路隧道</w:t>
        </w:r>
        <w:commentRangeEnd w:id="0"/>
      </w:ins>
      <w:r>
        <w:commentReference w:id="0"/>
      </w:r>
    </w:p>
    <w:p>
      <w:pPr>
        <w:spacing w:before="156" w:beforeLines="50" w:after="120" w:line="360" w:lineRule="auto"/>
        <w:rPr>
          <w:rFonts w:cs="Times New Roman" w:asciiTheme="minorEastAsia" w:hAnsiTheme="minorEastAsia"/>
          <w:b/>
          <w:sz w:val="24"/>
          <w:szCs w:val="24"/>
          <w:lang w:val="en-GB"/>
        </w:rPr>
      </w:pPr>
      <w:r>
        <w:rPr>
          <w:rFonts w:cs="Times New Roman" w:asciiTheme="minorEastAsia" w:hAnsiTheme="minorEastAsia"/>
          <w:b/>
          <w:sz w:val="24"/>
          <w:szCs w:val="24"/>
          <w:lang w:val="en-GB"/>
        </w:rPr>
        <w:t>（1）</w:t>
      </w:r>
      <w:r>
        <w:rPr>
          <w:rFonts w:hint="eastAsia" w:cs="Times New Roman" w:asciiTheme="minorEastAsia" w:hAnsiTheme="minorEastAsia"/>
          <w:b/>
          <w:sz w:val="24"/>
          <w:szCs w:val="24"/>
        </w:rPr>
        <w:t>网络</w:t>
      </w:r>
      <w:r>
        <w:rPr>
          <w:rFonts w:hint="eastAsia" w:cs="Times New Roman" w:asciiTheme="minorEastAsia" w:hAnsiTheme="minorEastAsia"/>
          <w:sz w:val="24"/>
          <w:szCs w:val="24"/>
        </w:rPr>
        <w:t>(</w:t>
      </w:r>
      <w:r>
        <w:rPr>
          <w:rFonts w:hint="eastAsia" w:cs="Times New Roman" w:asciiTheme="minorEastAsia" w:hAnsiTheme="minorEastAsia"/>
          <w:b/>
          <w:sz w:val="24"/>
          <w:szCs w:val="24"/>
        </w:rPr>
        <w:t>Network</w:t>
      </w:r>
      <w:r>
        <w:rPr>
          <w:rFonts w:cs="Times New Roman" w:asciiTheme="minorEastAsia" w:hAnsiTheme="minorEastAsia"/>
          <w:b/>
          <w:sz w:val="24"/>
          <w:szCs w:val="24"/>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lang w:val="en-GB"/>
        </w:rPr>
        <w:t>表示</w:t>
      </w:r>
      <w:r>
        <w:rPr>
          <w:rFonts w:hint="eastAsia" w:cs="Times New Roman" w:asciiTheme="minorEastAsia" w:hAnsiTheme="minorEastAsia"/>
          <w:sz w:val="24"/>
          <w:szCs w:val="24"/>
        </w:rPr>
        <w:t>全局控制的网络管理对象</w:t>
      </w:r>
      <w:r>
        <w:rPr>
          <w:rFonts w:cs="Times New Roman" w:asciiTheme="minorEastAsia" w:hAnsiTheme="minorEastAsia"/>
          <w:sz w:val="24"/>
          <w:szCs w:val="24"/>
          <w:lang w:val="en-GB"/>
        </w:rPr>
        <w:t>，其中</w:t>
      </w:r>
      <w:r>
        <w:rPr>
          <w:rFonts w:hint="eastAsia" w:cs="Times New Roman" w:asciiTheme="minorEastAsia" w:hAnsiTheme="minorEastAsia"/>
          <w:sz w:val="24"/>
          <w:szCs w:val="24"/>
        </w:rPr>
        <w:t>的</w:t>
      </w:r>
      <w:r>
        <w:rPr>
          <w:rFonts w:cs="Times New Roman" w:asciiTheme="minorEastAsia" w:hAnsiTheme="minorEastAsia"/>
          <w:sz w:val="24"/>
          <w:szCs w:val="24"/>
          <w:lang w:val="en-GB"/>
        </w:rPr>
        <w:t>资源</w:t>
      </w:r>
      <w:r>
        <w:rPr>
          <w:rFonts w:hint="eastAsia" w:cs="Times New Roman" w:asciiTheme="minorEastAsia" w:hAnsiTheme="minorEastAsia"/>
          <w:sz w:val="24"/>
          <w:szCs w:val="24"/>
        </w:rPr>
        <w:t>应该包含子网切片模板和已经创建的子网实例及其相关联的切片选择辅助信息</w:t>
      </w:r>
      <w:r>
        <w:rPr>
          <w:rFonts w:cs="Times New Roman" w:asciiTheme="minorEastAsia" w:hAnsiTheme="minorEastAsia"/>
          <w:sz w:val="24"/>
          <w:szCs w:val="24"/>
          <w:lang w:val="en-GB"/>
        </w:rPr>
        <w:t>。本管理对象主要属性如</w:t>
      </w:r>
      <w:r>
        <w:rPr>
          <w:rFonts w:hint="eastAsia" w:cs="Times New Roman" w:asciiTheme="minorEastAsia" w:hAnsiTheme="minorEastAsia"/>
          <w:sz w:val="24"/>
          <w:szCs w:val="24"/>
          <w:lang w:val="en-GB"/>
        </w:rPr>
        <w:t>下：</w:t>
      </w:r>
    </w:p>
    <w:p>
      <w:pPr>
        <w:pStyle w:val="4"/>
        <w:ind w:left="1280" w:hanging="400"/>
        <w:jc w:val="center"/>
        <w:rPr>
          <w:rFonts w:ascii="黑体" w:hAnsi="黑体" w:eastAsia="黑体" w:cs="Times New Roman"/>
          <w:i w:val="0"/>
          <w:color w:val="000000" w:themeColor="text1"/>
          <w:sz w:val="20"/>
          <w:szCs w:val="20"/>
          <w:highlight w:val="yellow"/>
          <w14:textFill>
            <w14:solidFill>
              <w14:schemeClr w14:val="tx1"/>
            </w14:solidFill>
          </w14:textFill>
        </w:rPr>
      </w:pPr>
      <w:bookmarkStart w:id="0" w:name="_Ref39926749"/>
      <w:bookmarkStart w:id="1" w:name="_Toc39925976"/>
      <w:bookmarkStart w:id="2" w:name="_Toc14550439"/>
      <w:r>
        <w:rPr>
          <w:rFonts w:hint="eastAsia" w:ascii="黑体" w:hAnsi="黑体" w:eastAsia="黑体" w:cs="Times New Roman"/>
          <w:i w:val="0"/>
          <w:color w:val="000000" w:themeColor="text1"/>
          <w:sz w:val="20"/>
          <w:szCs w:val="20"/>
          <w14:textFill>
            <w14:solidFill>
              <w14:schemeClr w14:val="tx1"/>
            </w14:solidFill>
          </w14:textFill>
        </w:rPr>
        <w:t>表</w:t>
      </w:r>
      <w:bookmarkEnd w:id="0"/>
      <w:bookmarkStart w:id="3" w:name="_Ref39926743"/>
      <w:r>
        <w:rPr>
          <w:rFonts w:ascii="黑体" w:hAnsi="黑体" w:eastAsia="黑体" w:cs="Times New Roman"/>
          <w:i w:val="0"/>
          <w:color w:val="000000" w:themeColor="text1"/>
          <w:sz w:val="20"/>
          <w:szCs w:val="20"/>
          <w14:textFill>
            <w14:solidFill>
              <w14:schemeClr w14:val="tx1"/>
            </w14:solidFill>
          </w14:textFill>
        </w:rPr>
        <w:t>3</w:t>
      </w:r>
      <w:r>
        <w:rPr>
          <w:rFonts w:hint="eastAsia" w:ascii="黑体" w:hAnsi="黑体" w:eastAsia="黑体" w:cs="Times New Roman"/>
          <w:i w:val="0"/>
          <w:color w:val="000000" w:themeColor="text1"/>
          <w:sz w:val="20"/>
          <w:szCs w:val="20"/>
          <w14:textFill>
            <w14:solidFill>
              <w14:schemeClr w14:val="tx1"/>
            </w14:solidFill>
          </w14:textFill>
        </w:rPr>
        <w:t>-</w:t>
      </w:r>
      <w:r>
        <w:rPr>
          <w:rFonts w:ascii="黑体" w:hAnsi="黑体" w:eastAsia="黑体" w:cs="Times New Roman"/>
          <w:i w:val="0"/>
          <w:color w:val="000000" w:themeColor="text1"/>
          <w:sz w:val="20"/>
          <w:szCs w:val="20"/>
          <w14:textFill>
            <w14:solidFill>
              <w14:schemeClr w14:val="tx1"/>
            </w14:solidFill>
          </w14:textFill>
        </w:rPr>
        <w:t>1</w:t>
      </w:r>
      <w:r>
        <w:rPr>
          <w:rFonts w:hint="eastAsia" w:ascii="黑体" w:hAnsi="黑体" w:eastAsia="黑体" w:cs="Times New Roman"/>
          <w:i w:val="0"/>
          <w:color w:val="000000" w:themeColor="text1"/>
          <w:sz w:val="20"/>
          <w:szCs w:val="20"/>
          <w14:textFill>
            <w14:solidFill>
              <w14:schemeClr w14:val="tx1"/>
            </w14:solidFill>
          </w14:textFill>
        </w:rPr>
        <w:t>网络切片</w:t>
      </w:r>
      <w:r>
        <w:rPr>
          <w:rFonts w:ascii="黑体" w:hAnsi="黑体" w:eastAsia="黑体" w:cs="Times New Roman"/>
          <w:i w:val="0"/>
          <w:color w:val="000000" w:themeColor="text1"/>
          <w:sz w:val="20"/>
          <w:szCs w:val="20"/>
          <w14:textFill>
            <w14:solidFill>
              <w14:schemeClr w14:val="tx1"/>
            </w14:solidFill>
          </w14:textFill>
        </w:rPr>
        <w:t>主要属性</w:t>
      </w:r>
      <w:bookmarkEnd w:id="1"/>
      <w:bookmarkEnd w:id="2"/>
      <w:bookmarkEnd w:id="3"/>
    </w:p>
    <w:tbl>
      <w:tblPr>
        <w:tblStyle w:val="6"/>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rPr>
            </w:pPr>
            <w:r>
              <w:rPr>
                <w:rFonts w:cs="Times New Roman" w:asciiTheme="minorEastAsia" w:hAnsiTheme="minorEastAsia"/>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sInstance</w:t>
            </w:r>
            <w:r>
              <w:rPr>
                <w:rFonts w:hint="eastAsia" w:ascii="Times New Roman" w:hAnsi="Times New Roman" w:cs="Times New Roman"/>
                <w:color w:val="000000" w:themeColor="text1"/>
                <w14:textFill>
                  <w14:solidFill>
                    <w14:schemeClr w14:val="tx1"/>
                  </w14:solidFill>
                </w14:textFill>
              </w:rPr>
              <w:t>s</w:t>
            </w:r>
          </w:p>
        </w:tc>
        <w:tc>
          <w:tcPr>
            <w:tcW w:w="156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网络切片实例</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存储已经创建的网络切片实例对象。</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数组类型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ns</w:t>
            </w:r>
            <w:r>
              <w:rPr>
                <w:rFonts w:hint="eastAsia" w:ascii="Times New Roman" w:hAnsi="Times New Roman" w:cs="Times New Roman"/>
                <w:color w:val="000000" w:themeColor="text1"/>
                <w14:textFill>
                  <w14:solidFill>
                    <w14:schemeClr w14:val="tx1"/>
                  </w14:solidFill>
                </w14:textFill>
              </w:rPr>
              <w:t>Assist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切片选择辅助信息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用于识别网络子网切片实例。</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s</w:t>
            </w:r>
            <w:r>
              <w:rPr>
                <w:rFonts w:hint="eastAsia" w:ascii="Times New Roman" w:hAnsi="Times New Roman" w:cs="Times New Roman"/>
                <w:color w:val="000000" w:themeColor="text1"/>
                <w14:textFill>
                  <w14:solidFill>
                    <w14:schemeClr w14:val="tx1"/>
                  </w14:solidFill>
                </w14:textFill>
              </w:rPr>
              <w:t>stId</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网络切片模板唯一标识</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标识不同的网络切片子网模板</w:t>
            </w:r>
            <w:r>
              <w:rPr>
                <w:rFonts w:asciiTheme="minorEastAsia" w:hAnsiTheme="minorEastAsia"/>
                <w:sz w:val="21"/>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nsstList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网络切片子网模板列表信息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记录该网络切片对象拥有的子网模板信息</w:t>
            </w:r>
            <w:r>
              <w:rPr>
                <w:rFonts w:asciiTheme="minorEastAsia" w:hAnsiTheme="minorEastAsia"/>
                <w:sz w:val="21"/>
                <w:szCs w:val="21"/>
              </w:rPr>
              <w:t>。</w:t>
            </w:r>
          </w:p>
        </w:tc>
        <w:tc>
          <w:tcPr>
            <w:tcW w:w="183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cs="Times New Roman" w:asciiTheme="minorEastAsia" w:hAnsiTheme="minorEastAsia"/>
                <w:szCs w:val="21"/>
              </w:rPr>
              <w:t>数组类型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devices</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FlexE设备列表信息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heme="minorEastAsia" w:hAnsiTheme="minorEastAsia"/>
                <w:sz w:val="21"/>
                <w:szCs w:val="21"/>
              </w:rPr>
            </w:pPr>
            <w:r>
              <w:rPr>
                <w:rFonts w:hint="eastAsia" w:asciiTheme="minorEastAsia" w:hAnsiTheme="minorEastAsia"/>
                <w:sz w:val="21"/>
                <w:szCs w:val="21"/>
              </w:rPr>
              <w:t>记录物理网络中拥有的FlexE设备信息</w:t>
            </w:r>
            <w:r>
              <w:rPr>
                <w:rFonts w:asciiTheme="minorEastAsia" w:hAnsiTheme="minorEastAsia"/>
                <w:sz w:val="21"/>
                <w:szCs w:val="21"/>
              </w:rPr>
              <w:t>。</w:t>
            </w:r>
          </w:p>
        </w:tc>
        <w:tc>
          <w:tcPr>
            <w:tcW w:w="183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slot</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FlexESlot</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heme="minorEastAsia" w:hAnsiTheme="minorEastAsia"/>
                <w:sz w:val="21"/>
                <w:szCs w:val="21"/>
              </w:rPr>
            </w:pPr>
            <w:r>
              <w:rPr>
                <w:rFonts w:hint="eastAsia" w:asciiTheme="minorEastAsia" w:hAnsiTheme="minorEastAsia"/>
                <w:sz w:val="21"/>
                <w:szCs w:val="21"/>
              </w:rPr>
              <w:t>全局网络时钟，包括时隙的规格。</w:t>
            </w:r>
          </w:p>
        </w:tc>
        <w:tc>
          <w:tcPr>
            <w:tcW w:w="183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eastAsiaTheme="minorEastAsia"/>
                <w:color w:val="000000" w:themeColor="text1"/>
                <w:lang w:val="en-US" w:eastAsia="zh-CN"/>
                <w14:textFill>
                  <w14:solidFill>
                    <w14:schemeClr w14:val="tx1"/>
                  </w14:solidFill>
                </w14:textFill>
              </w:rPr>
            </w:pPr>
            <w:commentRangeStart w:id="1"/>
            <w:r>
              <w:rPr>
                <w:rFonts w:hint="eastAsia" w:ascii="Times New Roman" w:hAnsi="Times New Roman" w:cs="Times New Roman"/>
                <w:color w:val="000000" w:themeColor="text1"/>
                <w:lang w:val="en-US" w:eastAsia="zh-CN"/>
                <w14:textFill>
                  <w14:solidFill>
                    <w14:schemeClr w14:val="tx1"/>
                  </w14:solidFill>
                </w14:textFill>
              </w:rPr>
              <w:t>topoLink</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lang w:val="en-US" w:eastAsia="zh-CN"/>
              </w:rPr>
            </w:pPr>
            <w:r>
              <w:rPr>
                <w:rFonts w:hint="eastAsia" w:cs="Times New Roman" w:asciiTheme="minorEastAsia" w:hAnsiTheme="minorEastAsia"/>
                <w:szCs w:val="21"/>
                <w:lang w:val="en-US" w:eastAsia="zh-CN"/>
              </w:rPr>
              <w:t>网络拓扑链路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描述全局网络拓扑链路的标识及属性</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eastAsiaTheme="minorEastAsia"/>
                <w:szCs w:val="21"/>
                <w:lang w:val="en-US" w:eastAsia="zh-CN"/>
              </w:rPr>
            </w:pPr>
            <w:r>
              <w:rPr>
                <w:rFonts w:hint="eastAsia" w:cs="Times New Roman" w:asciiTheme="minorEastAsia" w:hAnsiTheme="minorEastAsia"/>
                <w:szCs w:val="21"/>
                <w:lang w:val="en-US" w:eastAsia="zh-CN"/>
              </w:rPr>
              <w:t>对象类型</w:t>
            </w:r>
            <w:commentRangeEnd w:id="1"/>
            <w:r>
              <w:commentReference w:id="1"/>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lang w:val="en-GB"/>
        </w:rPr>
        <w:t>（</w:t>
      </w:r>
      <w:r>
        <w:rPr>
          <w:rFonts w:hint="eastAsia" w:cs="Times New Roman" w:asciiTheme="minorEastAsia" w:hAnsiTheme="minorEastAsia"/>
          <w:b/>
          <w:sz w:val="24"/>
          <w:szCs w:val="24"/>
        </w:rPr>
        <w:t>2</w:t>
      </w:r>
      <w:r>
        <w:rPr>
          <w:rFonts w:cs="Times New Roman" w:asciiTheme="minorEastAsia" w:hAnsiTheme="minorEastAsia"/>
          <w:b/>
          <w:sz w:val="24"/>
          <w:szCs w:val="24"/>
          <w:lang w:val="en-GB"/>
        </w:rPr>
        <w:t>）</w:t>
      </w:r>
      <w:r>
        <w:rPr>
          <w:rFonts w:hint="eastAsia" w:cs="Times New Roman" w:asciiTheme="minorEastAsia" w:hAnsiTheme="minorEastAsia"/>
          <w:b/>
          <w:sz w:val="24"/>
          <w:szCs w:val="24"/>
        </w:rPr>
        <w:t>网络切片子网</w:t>
      </w:r>
      <w:r>
        <w:rPr>
          <w:rFonts w:hint="eastAsia" w:cs="Times New Roman" w:asciiTheme="minorEastAsia" w:hAnsiTheme="minorEastAsia"/>
          <w:sz w:val="24"/>
          <w:szCs w:val="24"/>
        </w:rPr>
        <w:t>(</w:t>
      </w:r>
      <w:r>
        <w:rPr>
          <w:rFonts w:hint="eastAsia" w:cs="Times New Roman" w:asciiTheme="minorEastAsia" w:hAnsiTheme="minorEastAsia"/>
          <w:b/>
          <w:sz w:val="24"/>
          <w:szCs w:val="24"/>
        </w:rPr>
        <w:t>Network_Slice_Subnet</w:t>
      </w:r>
      <w:r>
        <w:rPr>
          <w:rFonts w:cs="Times New Roman" w:asciiTheme="minorEastAsia" w:hAnsiTheme="minorEastAsia"/>
          <w:b/>
          <w:sz w:val="24"/>
          <w:szCs w:val="24"/>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lang w:val="en-GB"/>
        </w:rPr>
        <w:t>表示</w:t>
      </w:r>
      <w:r>
        <w:rPr>
          <w:rFonts w:hint="eastAsia" w:cs="Times New Roman" w:asciiTheme="minorEastAsia" w:hAnsiTheme="minorEastAsia"/>
          <w:sz w:val="24"/>
          <w:szCs w:val="24"/>
        </w:rPr>
        <w:t>切片网络划分的一个虚拟子网管理对象</w:t>
      </w:r>
      <w:r>
        <w:rPr>
          <w:rFonts w:cs="Times New Roman" w:asciiTheme="minorEastAsia" w:hAnsiTheme="minorEastAsia"/>
          <w:sz w:val="24"/>
          <w:szCs w:val="24"/>
          <w:lang w:val="en-GB"/>
        </w:rPr>
        <w:t>，</w:t>
      </w:r>
      <w:r>
        <w:rPr>
          <w:rFonts w:hint="eastAsia" w:cs="Times New Roman" w:asciiTheme="minorEastAsia" w:hAnsiTheme="minorEastAsia"/>
          <w:sz w:val="24"/>
          <w:szCs w:val="24"/>
        </w:rPr>
        <w:t>包含在实际物理网络上虚拟出的具有隔离性的FlexE通道</w:t>
      </w:r>
      <w:r>
        <w:rPr>
          <w:rFonts w:cs="Times New Roman" w:asciiTheme="minorEastAsia" w:hAnsiTheme="minorEastAsia"/>
          <w:sz w:val="24"/>
          <w:szCs w:val="24"/>
          <w:lang w:val="en-GB"/>
        </w:rPr>
        <w:t>。本管理对象主要属性如</w:t>
      </w:r>
      <w:r>
        <w:rPr>
          <w:rFonts w:hint="eastAsia" w:cs="Times New Roman" w:asciiTheme="minorEastAsia" w:hAnsiTheme="minorEastAsia"/>
          <w:sz w:val="24"/>
          <w:szCs w:val="24"/>
          <w:lang w:val="en-GB"/>
        </w:rPr>
        <w:t>下：</w:t>
      </w:r>
    </w:p>
    <w:p>
      <w:pPr>
        <w:pStyle w:val="4"/>
        <w:ind w:left="1280" w:hanging="400"/>
        <w:jc w:val="center"/>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14:textFill>
            <w14:solidFill>
              <w14:schemeClr w14:val="tx1"/>
            </w14:solidFill>
          </w14:textFill>
        </w:rPr>
        <w:t xml:space="preserve">表 </w:t>
      </w:r>
      <w:r>
        <w:rPr>
          <w:rFonts w:ascii="黑体" w:hAnsi="黑体" w:eastAsia="黑体" w:cs="Times New Roman"/>
          <w:i w:val="0"/>
          <w:color w:val="000000" w:themeColor="text1"/>
          <w:sz w:val="20"/>
          <w:szCs w:val="20"/>
          <w14:textFill>
            <w14:solidFill>
              <w14:schemeClr w14:val="tx1"/>
            </w14:solidFill>
          </w14:textFill>
        </w:rPr>
        <w:t>3</w:t>
      </w:r>
      <w:r>
        <w:rPr>
          <w:rFonts w:hint="eastAsia" w:ascii="黑体" w:hAnsi="黑体" w:eastAsia="黑体" w:cs="Times New Roman"/>
          <w:i w:val="0"/>
          <w:color w:val="000000" w:themeColor="text1"/>
          <w:sz w:val="20"/>
          <w:szCs w:val="20"/>
          <w14:textFill>
            <w14:solidFill>
              <w14:schemeClr w14:val="tx1"/>
            </w14:solidFill>
          </w14:textFill>
        </w:rPr>
        <w:t>-2网络切片子网</w:t>
      </w:r>
      <w:r>
        <w:rPr>
          <w:rFonts w:ascii="黑体" w:hAnsi="黑体" w:eastAsia="黑体" w:cs="Times New Roman"/>
          <w:i w:val="0"/>
          <w:color w:val="000000" w:themeColor="text1"/>
          <w:sz w:val="20"/>
          <w:szCs w:val="20"/>
          <w14:textFill>
            <w14:solidFill>
              <w14:schemeClr w14:val="tx1"/>
            </w14:solidFill>
          </w14:textFill>
        </w:rPr>
        <w:t>主要属性</w:t>
      </w:r>
    </w:p>
    <w:tbl>
      <w:tblPr>
        <w:tblStyle w:val="6"/>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rPr>
            </w:pPr>
            <w:r>
              <w:rPr>
                <w:rFonts w:cs="Times New Roman" w:asciiTheme="minorEastAsia" w:hAnsiTheme="minorEastAsia"/>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s</w:t>
            </w:r>
            <w:r>
              <w:rPr>
                <w:rFonts w:hint="eastAsia" w:ascii="Times New Roman" w:hAnsi="Times New Roman" w:cs="Times New Roman"/>
                <w:color w:val="000000" w:themeColor="text1"/>
                <w14:textFill>
                  <w14:solidFill>
                    <w14:schemeClr w14:val="tx1"/>
                  </w14:solidFill>
                </w14:textFill>
              </w:rPr>
              <w:t>sTemplate</w:t>
            </w:r>
          </w:p>
        </w:tc>
        <w:tc>
          <w:tcPr>
            <w:tcW w:w="156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网络切片子网模板</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表示子网实例化时所使用的子网模板</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ns</w:t>
            </w:r>
            <w:r>
              <w:rPr>
                <w:rFonts w:hint="eastAsia" w:ascii="Times New Roman" w:hAnsi="Times New Roman" w:cs="Times New Roman"/>
                <w:color w:val="000000" w:themeColor="text1"/>
                <w14:textFill>
                  <w14:solidFill>
                    <w14:schemeClr w14:val="tx1"/>
                  </w14:solidFill>
                </w14:textFill>
              </w:rPr>
              <w:t>sInstances</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网络切片子网实例</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存储已经创建的网络切片子网实例对象。</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字符串列表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channels</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FlexE通道列表</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记录网络切片子网对象包含的FlexE通道</w:t>
            </w:r>
            <w:r>
              <w:rPr>
                <w:rFonts w:asciiTheme="minorEastAsia" w:hAnsiTheme="minorEastAsia"/>
                <w:sz w:val="21"/>
                <w:szCs w:val="21"/>
              </w:rPr>
              <w:t>。</w:t>
            </w:r>
          </w:p>
        </w:tc>
        <w:tc>
          <w:tcPr>
            <w:tcW w:w="183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cs="Times New Roman" w:asciiTheme="minorEastAsia" w:hAnsiTheme="minorEastAsia"/>
                <w:szCs w:val="21"/>
              </w:rPr>
              <w:t>字符串列表</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lang w:val="en-GB"/>
        </w:rPr>
        <w:t>（</w:t>
      </w:r>
      <w:r>
        <w:rPr>
          <w:rFonts w:hint="eastAsia" w:cs="Times New Roman" w:asciiTheme="minorEastAsia" w:hAnsiTheme="minorEastAsia"/>
          <w:b/>
          <w:sz w:val="24"/>
          <w:szCs w:val="24"/>
        </w:rPr>
        <w:t>3</w:t>
      </w:r>
      <w:r>
        <w:rPr>
          <w:rFonts w:cs="Times New Roman" w:asciiTheme="minorEastAsia" w:hAnsiTheme="minorEastAsia"/>
          <w:b/>
          <w:sz w:val="24"/>
          <w:szCs w:val="24"/>
          <w:lang w:val="en-GB"/>
        </w:rPr>
        <w:t>）</w:t>
      </w:r>
      <w:r>
        <w:rPr>
          <w:rFonts w:hint="eastAsia" w:cs="Times New Roman" w:asciiTheme="minorEastAsia" w:hAnsiTheme="minorEastAsia"/>
          <w:b/>
          <w:sz w:val="24"/>
          <w:szCs w:val="24"/>
        </w:rPr>
        <w:t>切片特征</w:t>
      </w:r>
      <w:r>
        <w:rPr>
          <w:rFonts w:hint="eastAsia" w:cs="Times New Roman" w:asciiTheme="minorEastAsia" w:hAnsiTheme="minorEastAsia"/>
          <w:sz w:val="24"/>
          <w:szCs w:val="24"/>
        </w:rPr>
        <w:t>(</w:t>
      </w:r>
      <w:r>
        <w:rPr>
          <w:rFonts w:hint="eastAsia" w:cs="Times New Roman" w:asciiTheme="minorEastAsia" w:hAnsiTheme="minorEastAsia"/>
          <w:b/>
          <w:sz w:val="24"/>
          <w:szCs w:val="24"/>
        </w:rPr>
        <w:t>Characteristics_Of_Slice</w:t>
      </w:r>
      <w:r>
        <w:rPr>
          <w:rFonts w:cs="Times New Roman" w:asciiTheme="minorEastAsia" w:hAnsiTheme="minorEastAsia"/>
          <w:b/>
          <w:sz w:val="24"/>
          <w:szCs w:val="24"/>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lang w:val="en-GB"/>
        </w:rPr>
        <w:t>表示</w:t>
      </w:r>
      <w:r>
        <w:rPr>
          <w:rFonts w:hint="eastAsia" w:cs="Times New Roman" w:asciiTheme="minorEastAsia" w:hAnsiTheme="minorEastAsia"/>
          <w:sz w:val="24"/>
          <w:szCs w:val="24"/>
        </w:rPr>
        <w:t>切片网络子网的特征</w:t>
      </w:r>
      <w:r>
        <w:rPr>
          <w:rFonts w:cs="Times New Roman" w:asciiTheme="minorEastAsia" w:hAnsiTheme="minorEastAsia"/>
          <w:sz w:val="24"/>
          <w:szCs w:val="24"/>
          <w:lang w:val="en-GB"/>
        </w:rPr>
        <w:t>，</w:t>
      </w:r>
      <w:r>
        <w:rPr>
          <w:rFonts w:hint="eastAsia" w:cs="Times New Roman" w:asciiTheme="minorEastAsia" w:hAnsiTheme="minorEastAsia"/>
          <w:sz w:val="24"/>
          <w:szCs w:val="24"/>
        </w:rPr>
        <w:t>用于存储记录切片资源的特征信息等参数</w:t>
      </w:r>
      <w:r>
        <w:rPr>
          <w:rFonts w:cs="Times New Roman" w:asciiTheme="minorEastAsia" w:hAnsiTheme="minorEastAsia"/>
          <w:sz w:val="24"/>
          <w:szCs w:val="24"/>
          <w:lang w:val="en-GB"/>
        </w:rPr>
        <w:t>。本管理对象主要属性如</w:t>
      </w:r>
      <w:r>
        <w:rPr>
          <w:rFonts w:hint="eastAsia" w:cs="Times New Roman" w:asciiTheme="minorEastAsia" w:hAnsiTheme="minorEastAsia"/>
          <w:sz w:val="24"/>
          <w:szCs w:val="24"/>
          <w:lang w:val="en-GB"/>
        </w:rPr>
        <w:t>下：</w:t>
      </w:r>
    </w:p>
    <w:p>
      <w:pPr>
        <w:pStyle w:val="4"/>
        <w:ind w:left="1280" w:hanging="400"/>
        <w:jc w:val="center"/>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14:textFill>
            <w14:solidFill>
              <w14:schemeClr w14:val="tx1"/>
            </w14:solidFill>
          </w14:textFill>
        </w:rPr>
        <w:t xml:space="preserve">表 </w:t>
      </w:r>
      <w:r>
        <w:rPr>
          <w:rFonts w:ascii="黑体" w:hAnsi="黑体" w:eastAsia="黑体" w:cs="Times New Roman"/>
          <w:i w:val="0"/>
          <w:color w:val="000000" w:themeColor="text1"/>
          <w:sz w:val="20"/>
          <w:szCs w:val="20"/>
          <w14:textFill>
            <w14:solidFill>
              <w14:schemeClr w14:val="tx1"/>
            </w14:solidFill>
          </w14:textFill>
        </w:rPr>
        <w:t>3</w:t>
      </w:r>
      <w:r>
        <w:rPr>
          <w:rFonts w:hint="eastAsia" w:ascii="黑体" w:hAnsi="黑体" w:eastAsia="黑体" w:cs="Times New Roman"/>
          <w:i w:val="0"/>
          <w:color w:val="000000" w:themeColor="text1"/>
          <w:sz w:val="20"/>
          <w:szCs w:val="20"/>
          <w14:textFill>
            <w14:solidFill>
              <w14:schemeClr w14:val="tx1"/>
            </w14:solidFill>
          </w14:textFill>
        </w:rPr>
        <w:t>-3切片特征</w:t>
      </w:r>
      <w:r>
        <w:rPr>
          <w:rFonts w:ascii="黑体" w:hAnsi="黑体" w:eastAsia="黑体" w:cs="Times New Roman"/>
          <w:i w:val="0"/>
          <w:color w:val="000000" w:themeColor="text1"/>
          <w:sz w:val="20"/>
          <w:szCs w:val="20"/>
          <w14:textFill>
            <w14:solidFill>
              <w14:schemeClr w14:val="tx1"/>
            </w14:solidFill>
          </w14:textFill>
        </w:rPr>
        <w:t>主要属性</w:t>
      </w:r>
    </w:p>
    <w:tbl>
      <w:tblPr>
        <w:tblStyle w:val="6"/>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rPr>
            </w:pPr>
            <w:r>
              <w:rPr>
                <w:rFonts w:cs="Times New Roman" w:asciiTheme="minorEastAsia" w:hAnsiTheme="minorEastAsia"/>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resourceIsolationLevel</w:t>
            </w:r>
          </w:p>
        </w:tc>
        <w:tc>
          <w:tcPr>
            <w:tcW w:w="156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资源隔离等级</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heme="minorEastAsia" w:hAnsiTheme="minorEastAsia"/>
                <w:sz w:val="21"/>
                <w:szCs w:val="21"/>
              </w:rPr>
            </w:pPr>
            <w:r>
              <w:rPr>
                <w:rFonts w:hint="eastAsia" w:asciiTheme="minorEastAsia" w:hAnsiTheme="minorEastAsia"/>
                <w:sz w:val="21"/>
                <w:szCs w:val="21"/>
              </w:rPr>
              <w:t>隔离等级至少包括三个：</w:t>
            </w:r>
          </w:p>
          <w:p>
            <w:pPr>
              <w:numPr>
                <w:ilvl w:val="0"/>
                <w:numId w:val="2"/>
              </w:numPr>
              <w:ind w:firstLine="2"/>
              <w:rPr>
                <w:rFonts w:ascii="Times New Roman" w:hAnsi="Times New Roman" w:eastAsia="宋体" w:cs="Times New Roman"/>
                <w:color w:val="000000" w:themeColor="text1"/>
                <w14:textFill>
                  <w14:solidFill>
                    <w14:schemeClr w14:val="tx1"/>
                  </w14:solidFill>
                </w14:textFill>
              </w:rPr>
            </w:pPr>
            <w:r>
              <w:rPr>
                <w:rFonts w:hint="eastAsia" w:ascii="Times New Roman" w:hAnsi="Times New Roman" w:eastAsia="宋体" w:cs="Times New Roman"/>
                <w:color w:val="000000" w:themeColor="text1"/>
                <w14:textFill>
                  <w14:solidFill>
                    <w14:schemeClr w14:val="tx1"/>
                  </w14:solidFill>
                </w14:textFill>
              </w:rPr>
              <w:t>独享硬切片-独立VLAN ID</w:t>
            </w:r>
          </w:p>
          <w:p>
            <w:pPr>
              <w:numPr>
                <w:ilvl w:val="0"/>
                <w:numId w:val="2"/>
              </w:numPr>
              <w:ind w:firstLine="2"/>
              <w:rPr>
                <w:rFonts w:ascii="Times New Roman" w:hAnsi="Times New Roman" w:eastAsia="宋体" w:cs="Times New Roman"/>
                <w:color w:val="000000" w:themeColor="text1"/>
                <w14:textFill>
                  <w14:solidFill>
                    <w14:schemeClr w14:val="tx1"/>
                  </w14:solidFill>
                </w14:textFill>
              </w:rPr>
            </w:pPr>
            <w:r>
              <w:rPr>
                <w:rFonts w:hint="eastAsia" w:ascii="Times New Roman" w:hAnsi="Times New Roman" w:eastAsia="宋体" w:cs="Times New Roman"/>
                <w:color w:val="000000" w:themeColor="text1"/>
                <w14:textFill>
                  <w14:solidFill>
                    <w14:schemeClr w14:val="tx1"/>
                  </w14:solidFill>
                </w14:textFill>
              </w:rPr>
              <w:t>共享集客硬切片+VPN隔离-独立VLAN ID</w:t>
            </w:r>
          </w:p>
          <w:p>
            <w:pPr>
              <w:numPr>
                <w:ilvl w:val="0"/>
                <w:numId w:val="2"/>
              </w:numPr>
              <w:ind w:firstLine="2"/>
              <w:rPr>
                <w:rFonts w:ascii="Times New Roman" w:hAnsi="Times New Roman" w:eastAsia="宋体" w:cs="Times New Roman"/>
                <w:color w:val="000000" w:themeColor="text1"/>
                <w14:textFill>
                  <w14:solidFill>
                    <w14:schemeClr w14:val="tx1"/>
                  </w14:solidFill>
                </w14:textFill>
              </w:rPr>
            </w:pPr>
            <w:r>
              <w:rPr>
                <w:rFonts w:hint="eastAsia" w:ascii="Times New Roman" w:hAnsi="Times New Roman" w:eastAsia="宋体" w:cs="Times New Roman"/>
                <w:color w:val="000000" w:themeColor="text1"/>
                <w14:textFill>
                  <w14:solidFill>
                    <w14:schemeClr w14:val="tx1"/>
                  </w14:solidFill>
                </w14:textFill>
              </w:rPr>
              <w:t>共享大网切片+VPN隔离-独立VLAN ID</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latency</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时延，单位(us)</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切片网络的时延。</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jitter</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抖动，单位(us)</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切片网络的抖动。</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bandwidth</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带宽，单位(Kbps)</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切片网络的带宽。</w:t>
            </w:r>
          </w:p>
        </w:tc>
        <w:tc>
          <w:tcPr>
            <w:tcW w:w="183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cs="Times New Roman" w:asciiTheme="minorEastAsia" w:hAnsiTheme="minorEastAsia"/>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packetLossRate</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丢包率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heme="minorEastAsia" w:hAnsiTheme="minorEastAsia"/>
                <w:sz w:val="21"/>
                <w:szCs w:val="21"/>
              </w:rPr>
            </w:pPr>
            <w:r>
              <w:rPr>
                <w:rFonts w:hint="eastAsia" w:ascii="Times New Roman" w:hAnsi="Times New Roman" w:cs="Times New Roman"/>
                <w:color w:val="000000" w:themeColor="text1"/>
                <w14:textFill>
                  <w14:solidFill>
                    <w14:schemeClr w14:val="tx1"/>
                  </w14:solidFill>
                </w14:textFill>
              </w:rPr>
              <w:t>丢包率要求%,如0.1%</w:t>
            </w:r>
            <w:r>
              <w:rPr>
                <w:rFonts w:asciiTheme="minorEastAsia" w:hAnsiTheme="minorEastAsia"/>
                <w:sz w:val="21"/>
                <w:szCs w:val="21"/>
              </w:rPr>
              <w:t>。</w:t>
            </w:r>
          </w:p>
        </w:tc>
        <w:tc>
          <w:tcPr>
            <w:tcW w:w="183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cs="Times New Roman" w:asciiTheme="minorEastAsia" w:hAnsiTheme="minorEastAsia"/>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reliablity</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服务可靠性</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服务可靠性，例如：99.9%，99.99%，99.999%</w:t>
            </w:r>
          </w:p>
        </w:tc>
        <w:tc>
          <w:tcPr>
            <w:tcW w:w="183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cs="Times New Roman" w:asciiTheme="minorEastAsia" w:hAnsiTheme="minorEastAsia"/>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user</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切片用户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切片从属使用者信息。</w:t>
            </w:r>
          </w:p>
        </w:tc>
        <w:tc>
          <w:tcPr>
            <w:tcW w:w="183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authority</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切片权限</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切片权限信息。</w:t>
            </w:r>
          </w:p>
        </w:tc>
        <w:tc>
          <w:tcPr>
            <w:tcW w:w="183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cs="Times New Roman" w:asciiTheme="minorEastAsia" w:hAnsiTheme="minorEastAsia"/>
                <w:szCs w:val="21"/>
              </w:rPr>
              <w:t>字符串</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lang w:val="en-GB"/>
        </w:rPr>
        <w:t>（</w:t>
      </w:r>
      <w:r>
        <w:rPr>
          <w:rFonts w:hint="eastAsia" w:cs="Times New Roman" w:asciiTheme="minorEastAsia" w:hAnsiTheme="minorEastAsia"/>
          <w:b/>
          <w:sz w:val="24"/>
          <w:szCs w:val="24"/>
        </w:rPr>
        <w:t>4</w:t>
      </w:r>
      <w:r>
        <w:rPr>
          <w:rFonts w:cs="Times New Roman" w:asciiTheme="minorEastAsia" w:hAnsiTheme="minorEastAsia"/>
          <w:b/>
          <w:sz w:val="24"/>
          <w:szCs w:val="24"/>
          <w:lang w:val="en-GB"/>
        </w:rPr>
        <w:t>）</w:t>
      </w:r>
      <w:r>
        <w:rPr>
          <w:rFonts w:hint="eastAsia" w:cs="Times New Roman" w:asciiTheme="minorEastAsia" w:hAnsiTheme="minorEastAsia"/>
          <w:b/>
          <w:sz w:val="24"/>
          <w:szCs w:val="24"/>
        </w:rPr>
        <w:t>FlexE设备</w:t>
      </w:r>
      <w:r>
        <w:rPr>
          <w:rFonts w:hint="eastAsia" w:cs="Times New Roman" w:asciiTheme="minorEastAsia" w:hAnsiTheme="minorEastAsia"/>
          <w:sz w:val="24"/>
          <w:szCs w:val="24"/>
        </w:rPr>
        <w:t>(</w:t>
      </w:r>
      <w:r>
        <w:rPr>
          <w:rFonts w:hint="eastAsia" w:cs="Times New Roman" w:asciiTheme="minorEastAsia" w:hAnsiTheme="minorEastAsia"/>
          <w:b/>
          <w:sz w:val="24"/>
          <w:szCs w:val="24"/>
        </w:rPr>
        <w:t>FlexE_Devices</w:t>
      </w:r>
      <w:r>
        <w:rPr>
          <w:rFonts w:cs="Times New Roman" w:asciiTheme="minorEastAsia" w:hAnsiTheme="minorEastAsia"/>
          <w:b/>
          <w:sz w:val="24"/>
          <w:szCs w:val="24"/>
          <w:lang w:val="en-GB"/>
        </w:rPr>
        <w:t>)</w:t>
      </w:r>
    </w:p>
    <w:p>
      <w:pPr>
        <w:spacing w:line="360" w:lineRule="auto"/>
        <w:ind w:firstLine="480"/>
        <w:jc w:val="both"/>
        <w:rPr>
          <w:rFonts w:cs="Times New Roman" w:asciiTheme="minorEastAsia" w:hAnsiTheme="minorEastAsia"/>
          <w:sz w:val="24"/>
          <w:szCs w:val="24"/>
        </w:rPr>
      </w:pPr>
      <w:r>
        <w:rPr>
          <w:rFonts w:hint="eastAsia" w:cs="Times New Roman" w:asciiTheme="minorEastAsia" w:hAnsiTheme="minorEastAsia"/>
          <w:sz w:val="24"/>
          <w:szCs w:val="24"/>
          <w:lang w:val="en-GB"/>
        </w:rPr>
        <w:t>表示</w:t>
      </w:r>
      <w:r>
        <w:rPr>
          <w:rFonts w:hint="eastAsia" w:cs="Times New Roman" w:asciiTheme="minorEastAsia" w:hAnsiTheme="minorEastAsia"/>
          <w:sz w:val="24"/>
          <w:szCs w:val="24"/>
        </w:rPr>
        <w:t>网络中的FlexE设备管理对象</w:t>
      </w:r>
      <w:r>
        <w:rPr>
          <w:rFonts w:hint="eastAsia" w:cs="Times New Roman" w:asciiTheme="minorEastAsia" w:hAnsiTheme="minorEastAsia"/>
          <w:sz w:val="24"/>
          <w:szCs w:val="24"/>
          <w:lang w:val="en-GB"/>
        </w:rPr>
        <w:t>，</w:t>
      </w:r>
      <w:r>
        <w:rPr>
          <w:rFonts w:hint="eastAsia" w:cs="Times New Roman" w:asciiTheme="minorEastAsia" w:hAnsiTheme="minorEastAsia"/>
          <w:sz w:val="24"/>
          <w:szCs w:val="24"/>
        </w:rPr>
        <w:t>相关的管理对象包括挂载的客户端、FlexEPHY物理端口组以及虚拟化的时隙分配表等信息</w:t>
      </w:r>
      <w:r>
        <w:rPr>
          <w:rFonts w:hint="eastAsia" w:cs="Times New Roman" w:asciiTheme="minorEastAsia" w:hAnsiTheme="minorEastAsia"/>
          <w:sz w:val="24"/>
          <w:szCs w:val="24"/>
          <w:lang w:val="en-GB"/>
        </w:rPr>
        <w:t>。本管理对象主要属性如下：</w:t>
      </w:r>
    </w:p>
    <w:p>
      <w:pPr>
        <w:pStyle w:val="4"/>
        <w:ind w:left="1280" w:hanging="400"/>
        <w:jc w:val="center"/>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14:textFill>
            <w14:solidFill>
              <w14:schemeClr w14:val="tx1"/>
            </w14:solidFill>
          </w14:textFill>
        </w:rPr>
        <w:t xml:space="preserve">表 </w:t>
      </w:r>
      <w:r>
        <w:rPr>
          <w:rFonts w:ascii="黑体" w:hAnsi="黑体" w:eastAsia="黑体" w:cs="Times New Roman"/>
          <w:i w:val="0"/>
          <w:color w:val="000000" w:themeColor="text1"/>
          <w:sz w:val="20"/>
          <w:szCs w:val="20"/>
          <w14:textFill>
            <w14:solidFill>
              <w14:schemeClr w14:val="tx1"/>
            </w14:solidFill>
          </w14:textFill>
        </w:rPr>
        <w:t>3</w:t>
      </w:r>
      <w:r>
        <w:rPr>
          <w:rFonts w:hint="eastAsia" w:ascii="黑体" w:hAnsi="黑体" w:eastAsia="黑体" w:cs="Times New Roman"/>
          <w:i w:val="0"/>
          <w:color w:val="000000" w:themeColor="text1"/>
          <w:sz w:val="20"/>
          <w:szCs w:val="20"/>
          <w14:textFill>
            <w14:solidFill>
              <w14:schemeClr w14:val="tx1"/>
            </w14:solidFill>
          </w14:textFill>
        </w:rPr>
        <w:t>-4</w:t>
      </w:r>
      <w:r>
        <w:rPr>
          <w:rFonts w:hint="eastAsia" w:cs="Times New Roman" w:asciiTheme="minorEastAsia" w:hAnsiTheme="minorEastAsia"/>
          <w:b/>
          <w:i w:val="0"/>
          <w:iCs w:val="0"/>
          <w:color w:val="000000" w:themeColor="text1"/>
          <w:sz w:val="24"/>
          <w:szCs w:val="24"/>
          <w14:textFill>
            <w14:solidFill>
              <w14:schemeClr w14:val="tx1"/>
            </w14:solidFill>
          </w14:textFill>
        </w:rPr>
        <w:t>FlexE设备</w:t>
      </w:r>
      <w:r>
        <w:rPr>
          <w:rFonts w:ascii="黑体" w:hAnsi="黑体" w:eastAsia="黑体" w:cs="Times New Roman"/>
          <w:i w:val="0"/>
          <w:color w:val="000000" w:themeColor="text1"/>
          <w:sz w:val="20"/>
          <w:szCs w:val="20"/>
          <w14:textFill>
            <w14:solidFill>
              <w14:schemeClr w14:val="tx1"/>
            </w14:solidFill>
          </w14:textFill>
        </w:rPr>
        <w:t>主要属性</w:t>
      </w:r>
    </w:p>
    <w:tbl>
      <w:tblPr>
        <w:tblStyle w:val="6"/>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rPr>
            </w:pPr>
            <w:r>
              <w:rPr>
                <w:rFonts w:cs="Times New Roman" w:asciiTheme="minorEastAsia" w:hAnsiTheme="minorEastAsia"/>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unInterface</w:t>
            </w:r>
          </w:p>
        </w:tc>
        <w:tc>
          <w:tcPr>
            <w:tcW w:w="156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客户网络接口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用于与FlexEClient进行网络交互。</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nnInterface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网络网络接口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用于控制FlexE设备的联网信息。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lang w:val="en-GB"/>
                <w14:textFill>
                  <w14:solidFill>
                    <w14:schemeClr w14:val="tx1"/>
                  </w14:solidFill>
                </w14:textFill>
              </w:rPr>
              <w:t>functionStructure</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功能结构</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包括</w:t>
            </w:r>
            <w:r>
              <w:rPr>
                <w:rFonts w:ascii="Times New Roman" w:hAnsi="Times New Roman" w:cs="Times New Roman"/>
                <w:color w:val="000000" w:themeColor="text1"/>
                <w14:textFill>
                  <w14:solidFill>
                    <w14:schemeClr w14:val="tx1"/>
                  </w14:solidFill>
                </w14:textFill>
              </w:rPr>
              <w:t>管理和控制平面</w:t>
            </w:r>
            <w:r>
              <w:rPr>
                <w:rFonts w:hint="eastAsia" w:asciiTheme="minorEastAsia" w:hAnsiTheme="minorEastAsia"/>
                <w:sz w:val="21"/>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omInterface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带外管理接口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用于设置专门的网管通道</w:t>
            </w:r>
            <w:r>
              <w:rPr>
                <w:rFonts w:asciiTheme="minorEastAsia" w:hAnsiTheme="minorEastAsia"/>
                <w:sz w:val="21"/>
                <w:szCs w:val="21"/>
              </w:rPr>
              <w:t>。</w:t>
            </w:r>
          </w:p>
        </w:tc>
        <w:tc>
          <w:tcPr>
            <w:tcW w:w="183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cs="Times New Roman" w:asciiTheme="minorEastAsia" w:hAnsiTheme="minorEastAsia"/>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控制接口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heme="minorEastAsia" w:hAnsiTheme="minorEastAsia"/>
                <w:sz w:val="21"/>
                <w:szCs w:val="21"/>
              </w:rPr>
            </w:pPr>
            <w:r>
              <w:rPr>
                <w:rFonts w:hint="eastAsia" w:asciiTheme="minorEastAsia" w:hAnsiTheme="minorEastAsia"/>
                <w:sz w:val="21"/>
                <w:szCs w:val="21"/>
              </w:rPr>
              <w:t>用于控制管理FlexE设备</w:t>
            </w:r>
            <w:r>
              <w:rPr>
                <w:rFonts w:asciiTheme="minorEastAsia" w:hAnsiTheme="minorEastAsia"/>
                <w:sz w:val="21"/>
                <w:szCs w:val="21"/>
              </w:rPr>
              <w:t>。</w:t>
            </w:r>
          </w:p>
        </w:tc>
        <w:tc>
          <w:tcPr>
            <w:tcW w:w="183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cs="Times New Roman" w:asciiTheme="minorEastAsia" w:hAnsiTheme="minorEastAsia"/>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calendar</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时序表管理接口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heme="minorEastAsia" w:hAnsiTheme="minorEastAsia"/>
                <w:sz w:val="21"/>
                <w:szCs w:val="21"/>
              </w:rPr>
            </w:pPr>
            <w:r>
              <w:rPr>
                <w:rFonts w:hint="eastAsia" w:asciiTheme="minorEastAsia" w:hAnsiTheme="minorEastAsia"/>
                <w:sz w:val="21"/>
                <w:szCs w:val="21"/>
              </w:rPr>
              <w:t>用于设置时隙分配表。</w:t>
            </w:r>
          </w:p>
        </w:tc>
        <w:tc>
          <w:tcPr>
            <w:tcW w:w="183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cs="Times New Roman" w:asciiTheme="minorEastAsia" w:hAnsiTheme="minorEastAsia"/>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group</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组管理接口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heme="minorEastAsia" w:hAnsiTheme="minorEastAsia"/>
                <w:sz w:val="21"/>
                <w:szCs w:val="21"/>
              </w:rPr>
            </w:pPr>
            <w:r>
              <w:rPr>
                <w:rFonts w:hint="eastAsia" w:asciiTheme="minorEastAsia" w:hAnsiTheme="minorEastAsia"/>
                <w:sz w:val="21"/>
                <w:szCs w:val="21"/>
              </w:rPr>
              <w:t>用于管理FlexEGroup。</w:t>
            </w:r>
          </w:p>
        </w:tc>
        <w:tc>
          <w:tcPr>
            <w:tcW w:w="183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cs="Times New Roman" w:asciiTheme="minorEastAsia" w:hAnsiTheme="minorEastAsia"/>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eastAsiaTheme="minorEastAsia"/>
                <w:color w:val="000000" w:themeColor="text1"/>
                <w:lang w:val="en-US" w:eastAsia="zh-CN"/>
                <w14:textFill>
                  <w14:solidFill>
                    <w14:schemeClr w14:val="tx1"/>
                  </w14:solidFill>
                </w14:textFill>
              </w:rPr>
            </w:pPr>
            <w:commentRangeStart w:id="2"/>
            <w:r>
              <w:rPr>
                <w:rFonts w:hint="eastAsia" w:ascii="Times New Roman" w:hAnsi="Times New Roman" w:cs="Times New Roman"/>
                <w:color w:val="000000" w:themeColor="text1"/>
                <w:lang w:val="en-US" w:eastAsia="zh-CN"/>
                <w14:textFill>
                  <w14:solidFill>
                    <w14:schemeClr w14:val="tx1"/>
                  </w14:solidFill>
                </w14:textFill>
              </w:rPr>
              <w:t>rmUID</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eastAsiaTheme="minorEastAsia"/>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FlexE设备rmUID</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用于标识特定的FlexE设备。</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eastAsiaTheme="minorEastAsia"/>
                <w:szCs w:val="21"/>
                <w:lang w:val="en-US" w:eastAsia="zh-CN"/>
              </w:rPr>
            </w:pPr>
            <w:r>
              <w:rPr>
                <w:rFonts w:hint="eastAsia" w:cs="Times New Roman" w:asciiTheme="minorEastAsia" w:hAnsiTheme="minorEastAsia"/>
                <w:szCs w:val="21"/>
                <w:lang w:val="en-US" w:eastAsia="zh-CN"/>
              </w:rPr>
              <w:t>标识类型</w:t>
            </w:r>
            <w:commentRangeEnd w:id="2"/>
            <w:r>
              <w:commentReference w:id="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lang w:val="en-US" w:eastAsia="zh-CN"/>
                <w14:textFill>
                  <w14:solidFill>
                    <w14:schemeClr w14:val="tx1"/>
                  </w14:solidFill>
                </w14:textFill>
              </w:rPr>
            </w:pPr>
            <w:commentRangeStart w:id="3"/>
            <w:r>
              <w:rPr>
                <w:rFonts w:hint="eastAsia" w:ascii="Times New Roman" w:hAnsi="Times New Roman" w:cs="Times New Roman"/>
                <w:color w:val="000000" w:themeColor="text1"/>
                <w:lang w:val="en-US" w:eastAsia="zh-CN"/>
                <w14:textFill>
                  <w14:solidFill>
                    <w14:schemeClr w14:val="tx1"/>
                  </w14:solidFill>
                </w14:textFill>
              </w:rPr>
              <w:t>nativeName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本地名称</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网络管理系统上显示的设备名称，在所属系统范围内唯一。</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lang w:val="en-US" w:eastAsia="zh-CN"/>
              </w:rPr>
            </w:pPr>
            <w:r>
              <w:rPr>
                <w:rFonts w:hint="eastAsia" w:cs="Times New Roman" w:asciiTheme="minorEastAsia" w:hAnsiTheme="minorEastAsia"/>
                <w:szCs w:val="21"/>
                <w:lang w:val="en-US" w:eastAsia="zh-CN"/>
              </w:rPr>
              <w:t>标识类型</w:t>
            </w:r>
            <w:commentRangeEnd w:id="3"/>
            <w:r>
              <w:commentReference w:id="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lang w:val="en-US" w:eastAsia="zh-CN"/>
                <w14:textFill>
                  <w14:solidFill>
                    <w14:schemeClr w14:val="tx1"/>
                  </w14:solidFill>
                </w14:textFill>
              </w:rPr>
            </w:pPr>
            <w:commentRangeStart w:id="4"/>
            <w:r>
              <w:rPr>
                <w:rFonts w:hint="eastAsia" w:ascii="Times New Roman" w:hAnsi="Times New Roman" w:cs="Times New Roman"/>
                <w:color w:val="000000" w:themeColor="text1"/>
                <w:lang w:val="en-US" w:eastAsia="zh-CN"/>
                <w14:textFill>
                  <w14:solidFill>
                    <w14:schemeClr w14:val="tx1"/>
                  </w14:solidFill>
                </w14:textFill>
              </w:rPr>
              <w:t>location</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物理位置</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用于表示FlexE设备在网络中的位置</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lang w:val="en-US" w:eastAsia="zh-CN"/>
              </w:rPr>
            </w:pPr>
            <w:r>
              <w:rPr>
                <w:rFonts w:hint="eastAsia" w:cs="Times New Roman" w:asciiTheme="minorEastAsia" w:hAnsiTheme="minorEastAsia"/>
                <w:szCs w:val="21"/>
                <w:lang w:val="en-US" w:eastAsia="zh-CN"/>
              </w:rPr>
              <w:t>字符类型</w:t>
            </w:r>
            <w:commentRangeEnd w:id="4"/>
            <w:r>
              <w:commentReference w:id="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lang w:val="en-US" w:eastAsia="zh-CN"/>
                <w14:textFill>
                  <w14:solidFill>
                    <w14:schemeClr w14:val="tx1"/>
                  </w14:solidFill>
                </w14:textFill>
              </w:rPr>
            </w:pPr>
            <w:commentRangeStart w:id="5"/>
            <w:r>
              <w:rPr>
                <w:rFonts w:hint="eastAsia" w:ascii="Times New Roman" w:hAnsi="Times New Roman" w:cs="Times New Roman"/>
                <w:color w:val="000000" w:themeColor="text1"/>
                <w:lang w:val="en-US" w:eastAsia="zh-CN"/>
                <w14:textFill>
                  <w14:solidFill>
                    <w14:schemeClr w14:val="tx1"/>
                  </w14:solidFill>
                </w14:textFill>
              </w:rPr>
              <w:t>reality</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虚实性</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描述FlexE设备是在网络管理系统上的实际设备还是虚拟设备。</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lang w:val="en-US" w:eastAsia="zh-CN"/>
              </w:rPr>
            </w:pPr>
            <w:r>
              <w:rPr>
                <w:rFonts w:hint="eastAsia" w:cs="Times New Roman" w:asciiTheme="minorEastAsia" w:hAnsiTheme="minorEastAsia"/>
                <w:szCs w:val="21"/>
                <w:lang w:val="en-US" w:eastAsia="zh-CN"/>
              </w:rPr>
              <w:t>布尔类型</w:t>
            </w:r>
            <w:commentRangeEnd w:id="5"/>
            <w:r>
              <w:commentReference w:id="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lang w:val="en-US" w:eastAsia="zh-CN"/>
                <w14:textFill>
                  <w14:solidFill>
                    <w14:schemeClr w14:val="tx1"/>
                  </w14:solidFill>
                </w14:textFill>
              </w:rPr>
            </w:pPr>
            <w:commentRangeStart w:id="6"/>
            <w:r>
              <w:rPr>
                <w:rFonts w:hint="eastAsia" w:ascii="Times New Roman" w:hAnsi="Times New Roman" w:cs="Times New Roman"/>
                <w:color w:val="000000" w:themeColor="text1"/>
                <w:lang w:val="en-US" w:eastAsia="zh-CN"/>
                <w14:textFill>
                  <w14:solidFill>
                    <w14:schemeClr w14:val="tx1"/>
                  </w14:solidFill>
                </w14:textFill>
              </w:rPr>
              <w:t>ipAddress</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设备IP</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对于实际FlexE设备必填</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lang w:val="en-US" w:eastAsia="zh-CN"/>
              </w:rPr>
            </w:pPr>
            <w:r>
              <w:rPr>
                <w:rFonts w:hint="eastAsia" w:cs="Times New Roman" w:asciiTheme="minorEastAsia" w:hAnsiTheme="minorEastAsia"/>
                <w:szCs w:val="21"/>
                <w:lang w:val="en-US" w:eastAsia="zh-CN"/>
              </w:rPr>
              <w:t>字符类型</w:t>
            </w:r>
            <w:commentRangeEnd w:id="6"/>
            <w:r>
              <w:commentReference w:id="6"/>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lang w:val="en-GB"/>
        </w:rPr>
        <w:t>（</w:t>
      </w:r>
      <w:r>
        <w:rPr>
          <w:rFonts w:hint="eastAsia" w:cs="Times New Roman" w:asciiTheme="minorEastAsia" w:hAnsiTheme="minorEastAsia"/>
          <w:b/>
          <w:sz w:val="24"/>
          <w:szCs w:val="24"/>
        </w:rPr>
        <w:t>5</w:t>
      </w:r>
      <w:r>
        <w:rPr>
          <w:rFonts w:cs="Times New Roman" w:asciiTheme="minorEastAsia" w:hAnsiTheme="minorEastAsia"/>
          <w:b/>
          <w:sz w:val="24"/>
          <w:szCs w:val="24"/>
          <w:lang w:val="en-GB"/>
        </w:rPr>
        <w:t>）</w:t>
      </w:r>
      <w:r>
        <w:rPr>
          <w:rFonts w:hint="eastAsia" w:cs="Times New Roman" w:asciiTheme="minorEastAsia" w:hAnsiTheme="minorEastAsia"/>
          <w:b/>
          <w:sz w:val="24"/>
          <w:szCs w:val="24"/>
        </w:rPr>
        <w:t>FlexE客户端</w:t>
      </w:r>
      <w:r>
        <w:rPr>
          <w:rFonts w:hint="eastAsia" w:cs="Times New Roman" w:asciiTheme="minorEastAsia" w:hAnsiTheme="minorEastAsia"/>
          <w:sz w:val="24"/>
          <w:szCs w:val="24"/>
        </w:rPr>
        <w:t>(</w:t>
      </w:r>
      <w:r>
        <w:rPr>
          <w:rFonts w:hint="eastAsia" w:cs="Times New Roman" w:asciiTheme="minorEastAsia" w:hAnsiTheme="minorEastAsia"/>
          <w:b/>
          <w:sz w:val="24"/>
          <w:szCs w:val="24"/>
        </w:rPr>
        <w:t>FlexE_Client</w:t>
      </w:r>
      <w:r>
        <w:rPr>
          <w:rFonts w:cs="Times New Roman" w:asciiTheme="minorEastAsia" w:hAnsiTheme="minorEastAsia"/>
          <w:b/>
          <w:sz w:val="24"/>
          <w:szCs w:val="24"/>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lang w:val="en-GB"/>
        </w:rPr>
        <w:t>表示</w:t>
      </w:r>
      <w:r>
        <w:rPr>
          <w:rFonts w:hint="eastAsia" w:cs="Times New Roman" w:asciiTheme="minorEastAsia" w:hAnsiTheme="minorEastAsia"/>
          <w:sz w:val="24"/>
          <w:szCs w:val="24"/>
        </w:rPr>
        <w:t>FlexE客户端管理对象，本报告中特指电力通信业务用户或上层切片管理系统</w:t>
      </w:r>
      <w:r>
        <w:rPr>
          <w:rFonts w:cs="Times New Roman" w:asciiTheme="minorEastAsia" w:hAnsiTheme="minorEastAsia"/>
          <w:sz w:val="24"/>
          <w:szCs w:val="24"/>
          <w:lang w:val="en-GB"/>
        </w:rPr>
        <w:t>，</w:t>
      </w:r>
      <w:r>
        <w:rPr>
          <w:rFonts w:hint="eastAsia" w:cs="Times New Roman" w:asciiTheme="minorEastAsia" w:hAnsiTheme="minorEastAsia"/>
          <w:sz w:val="24"/>
          <w:szCs w:val="24"/>
        </w:rPr>
        <w:t>用于记录挂载的客户端信息</w:t>
      </w:r>
      <w:r>
        <w:rPr>
          <w:rFonts w:cs="Times New Roman" w:asciiTheme="minorEastAsia" w:hAnsiTheme="minorEastAsia"/>
          <w:sz w:val="24"/>
          <w:szCs w:val="24"/>
          <w:lang w:val="en-GB"/>
        </w:rPr>
        <w:t>。本管理对象主要属性如</w:t>
      </w:r>
      <w:r>
        <w:rPr>
          <w:rFonts w:hint="eastAsia" w:cs="Times New Roman" w:asciiTheme="minorEastAsia" w:hAnsiTheme="minorEastAsia"/>
          <w:sz w:val="24"/>
          <w:szCs w:val="24"/>
          <w:lang w:val="en-GB"/>
        </w:rPr>
        <w:t>下：</w:t>
      </w:r>
    </w:p>
    <w:p>
      <w:pPr>
        <w:pStyle w:val="4"/>
        <w:ind w:left="1280" w:hanging="400"/>
        <w:jc w:val="center"/>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14:textFill>
            <w14:solidFill>
              <w14:schemeClr w14:val="tx1"/>
            </w14:solidFill>
          </w14:textFill>
        </w:rPr>
        <w:t xml:space="preserve">表 </w:t>
      </w:r>
      <w:r>
        <w:rPr>
          <w:rFonts w:ascii="黑体" w:hAnsi="黑体" w:eastAsia="黑体" w:cs="Times New Roman"/>
          <w:i w:val="0"/>
          <w:color w:val="000000" w:themeColor="text1"/>
          <w:sz w:val="20"/>
          <w:szCs w:val="20"/>
          <w14:textFill>
            <w14:solidFill>
              <w14:schemeClr w14:val="tx1"/>
            </w14:solidFill>
          </w14:textFill>
        </w:rPr>
        <w:t>3</w:t>
      </w:r>
      <w:r>
        <w:rPr>
          <w:rFonts w:hint="eastAsia" w:ascii="黑体" w:hAnsi="黑体" w:eastAsia="黑体" w:cs="Times New Roman"/>
          <w:i w:val="0"/>
          <w:color w:val="000000" w:themeColor="text1"/>
          <w:sz w:val="20"/>
          <w:szCs w:val="20"/>
          <w14:textFill>
            <w14:solidFill>
              <w14:schemeClr w14:val="tx1"/>
            </w14:solidFill>
          </w14:textFill>
        </w:rPr>
        <w:t>-5网络切片子网</w:t>
      </w:r>
      <w:r>
        <w:rPr>
          <w:rFonts w:ascii="黑体" w:hAnsi="黑体" w:eastAsia="黑体" w:cs="Times New Roman"/>
          <w:i w:val="0"/>
          <w:color w:val="000000" w:themeColor="text1"/>
          <w:sz w:val="20"/>
          <w:szCs w:val="20"/>
          <w14:textFill>
            <w14:solidFill>
              <w14:schemeClr w14:val="tx1"/>
            </w14:solidFill>
          </w14:textFill>
        </w:rPr>
        <w:t>主要属性</w:t>
      </w:r>
    </w:p>
    <w:tbl>
      <w:tblPr>
        <w:tblStyle w:val="6"/>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rPr>
            </w:pPr>
            <w:r>
              <w:rPr>
                <w:rFonts w:cs="Times New Roman" w:asciiTheme="minorEastAsia" w:hAnsiTheme="minorEastAsia"/>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clientId</w:t>
            </w:r>
          </w:p>
        </w:tc>
        <w:tc>
          <w:tcPr>
            <w:tcW w:w="156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客户端</w:t>
            </w:r>
            <w:r>
              <w:rPr>
                <w:rFonts w:hint="eastAsia" w:ascii="Times New Roman" w:hAnsi="Times New Roman" w:cs="Times New Roman"/>
                <w:color w:val="000000" w:themeColor="text1"/>
                <w14:textFill>
                  <w14:solidFill>
                    <w14:schemeClr w14:val="tx1"/>
                  </w14:solidFill>
                </w14:textFill>
              </w:rPr>
              <w:t>唯一标识</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用于标识记录不同的客户端。</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config</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配置信息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客户端使用协议配置信息。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token</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客户端令牌</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客户端令牌信息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sliceProfile</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Client业务需求</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heme="minorEastAsia" w:hAnsiTheme="minorEastAsia"/>
                <w:sz w:val="21"/>
                <w:szCs w:val="21"/>
              </w:rPr>
              <w:t>记录Client的业务需求等信息。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lang w:val="en-GB"/>
        </w:rPr>
        <w:t>（</w:t>
      </w:r>
      <w:r>
        <w:rPr>
          <w:rFonts w:hint="eastAsia" w:cs="Times New Roman" w:asciiTheme="minorEastAsia" w:hAnsiTheme="minorEastAsia"/>
          <w:b/>
          <w:sz w:val="24"/>
          <w:szCs w:val="24"/>
        </w:rPr>
        <w:t>6</w:t>
      </w:r>
      <w:r>
        <w:rPr>
          <w:rFonts w:cs="Times New Roman" w:asciiTheme="minorEastAsia" w:hAnsiTheme="minorEastAsia"/>
          <w:b/>
          <w:sz w:val="24"/>
          <w:szCs w:val="24"/>
          <w:lang w:val="en-GB"/>
        </w:rPr>
        <w:t>）</w:t>
      </w:r>
      <w:r>
        <w:rPr>
          <w:rFonts w:hint="eastAsia" w:cs="Times New Roman" w:asciiTheme="minorEastAsia" w:hAnsiTheme="minorEastAsia"/>
          <w:b/>
          <w:sz w:val="24"/>
          <w:szCs w:val="24"/>
        </w:rPr>
        <w:t>FlexE PHY</w:t>
      </w:r>
      <w:r>
        <w:rPr>
          <w:rFonts w:hint="eastAsia" w:cs="Times New Roman" w:asciiTheme="minorEastAsia" w:hAnsiTheme="minorEastAsia"/>
          <w:sz w:val="24"/>
          <w:szCs w:val="24"/>
        </w:rPr>
        <w:t>(</w:t>
      </w:r>
      <w:r>
        <w:rPr>
          <w:rFonts w:hint="eastAsia" w:cs="Times New Roman" w:asciiTheme="minorEastAsia" w:hAnsiTheme="minorEastAsia"/>
          <w:b/>
          <w:sz w:val="24"/>
          <w:szCs w:val="24"/>
        </w:rPr>
        <w:t>FlexE_PHY</w:t>
      </w:r>
      <w:r>
        <w:rPr>
          <w:rFonts w:cs="Times New Roman" w:asciiTheme="minorEastAsia" w:hAnsiTheme="minorEastAsia"/>
          <w:b/>
          <w:sz w:val="24"/>
          <w:szCs w:val="24"/>
          <w:lang w:val="en-GB"/>
        </w:rPr>
        <w:t>)</w:t>
      </w:r>
    </w:p>
    <w:p>
      <w:pPr>
        <w:spacing w:line="360" w:lineRule="auto"/>
        <w:ind w:firstLine="480"/>
        <w:jc w:val="both"/>
        <w:rPr>
          <w:rFonts w:cs="Times New Roman" w:asciiTheme="minorEastAsia" w:hAnsiTheme="minorEastAsia"/>
          <w:sz w:val="24"/>
          <w:szCs w:val="24"/>
          <w:lang w:val="en-GB"/>
        </w:rPr>
      </w:pPr>
      <w:r>
        <w:rPr>
          <w:rFonts w:cs="Times New Roman" w:asciiTheme="minorEastAsia" w:hAnsiTheme="minorEastAsia"/>
          <w:sz w:val="24"/>
          <w:szCs w:val="24"/>
          <w:lang w:val="en-GB"/>
        </w:rPr>
        <w:t>表示</w:t>
      </w:r>
      <w:r>
        <w:rPr>
          <w:rFonts w:hint="eastAsia" w:cs="Times New Roman" w:asciiTheme="minorEastAsia" w:hAnsiTheme="minorEastAsia"/>
          <w:sz w:val="24"/>
          <w:szCs w:val="24"/>
        </w:rPr>
        <w:t>FlexE Group捆绑的FlexE PHY管理对象</w:t>
      </w:r>
      <w:r>
        <w:rPr>
          <w:rFonts w:cs="Times New Roman" w:asciiTheme="minorEastAsia" w:hAnsiTheme="minorEastAsia"/>
          <w:sz w:val="24"/>
          <w:szCs w:val="24"/>
          <w:lang w:val="en-GB"/>
        </w:rPr>
        <w:t>，</w:t>
      </w:r>
      <w:r>
        <w:rPr>
          <w:rFonts w:hint="eastAsia" w:cs="Times New Roman" w:asciiTheme="minorEastAsia" w:hAnsiTheme="minorEastAsia"/>
          <w:sz w:val="24"/>
          <w:szCs w:val="24"/>
        </w:rPr>
        <w:t>用于编排分配Calendar时隙</w:t>
      </w:r>
      <w:r>
        <w:rPr>
          <w:rFonts w:cs="Times New Roman" w:asciiTheme="minorEastAsia" w:hAnsiTheme="minorEastAsia"/>
          <w:sz w:val="24"/>
          <w:szCs w:val="24"/>
          <w:lang w:val="en-GB"/>
        </w:rPr>
        <w:t>。本管理对象主要属性如</w:t>
      </w:r>
      <w:r>
        <w:rPr>
          <w:rFonts w:hint="eastAsia" w:cs="Times New Roman" w:asciiTheme="minorEastAsia" w:hAnsiTheme="minorEastAsia"/>
          <w:sz w:val="24"/>
          <w:szCs w:val="24"/>
          <w:lang w:val="en-GB"/>
        </w:rPr>
        <w:t>下：</w:t>
      </w:r>
    </w:p>
    <w:p>
      <w:pPr>
        <w:pStyle w:val="4"/>
        <w:ind w:left="1280" w:hanging="400"/>
        <w:jc w:val="center"/>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14:textFill>
            <w14:solidFill>
              <w14:schemeClr w14:val="tx1"/>
            </w14:solidFill>
          </w14:textFill>
        </w:rPr>
        <w:t xml:space="preserve">表 </w:t>
      </w:r>
      <w:r>
        <w:rPr>
          <w:rFonts w:ascii="黑体" w:hAnsi="黑体" w:eastAsia="黑体" w:cs="Times New Roman"/>
          <w:i w:val="0"/>
          <w:color w:val="000000" w:themeColor="text1"/>
          <w:sz w:val="20"/>
          <w:szCs w:val="20"/>
          <w14:textFill>
            <w14:solidFill>
              <w14:schemeClr w14:val="tx1"/>
            </w14:solidFill>
          </w14:textFill>
        </w:rPr>
        <w:t>3</w:t>
      </w:r>
      <w:r>
        <w:rPr>
          <w:rFonts w:hint="eastAsia" w:ascii="黑体" w:hAnsi="黑体" w:eastAsia="黑体" w:cs="Times New Roman"/>
          <w:i w:val="0"/>
          <w:color w:val="000000" w:themeColor="text1"/>
          <w:sz w:val="20"/>
          <w:szCs w:val="20"/>
          <w14:textFill>
            <w14:solidFill>
              <w14:schemeClr w14:val="tx1"/>
            </w14:solidFill>
          </w14:textFill>
        </w:rPr>
        <w:t>-6网络切片子网</w:t>
      </w:r>
      <w:r>
        <w:rPr>
          <w:rFonts w:ascii="黑体" w:hAnsi="黑体" w:eastAsia="黑体" w:cs="Times New Roman"/>
          <w:i w:val="0"/>
          <w:color w:val="000000" w:themeColor="text1"/>
          <w:sz w:val="20"/>
          <w:szCs w:val="20"/>
          <w14:textFill>
            <w14:solidFill>
              <w14:schemeClr w14:val="tx1"/>
            </w14:solidFill>
          </w14:textFill>
        </w:rPr>
        <w:t>主要属性</w:t>
      </w:r>
    </w:p>
    <w:tbl>
      <w:tblPr>
        <w:tblStyle w:val="6"/>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rPr>
            </w:pPr>
            <w:r>
              <w:rPr>
                <w:rFonts w:cs="Times New Roman" w:asciiTheme="minorEastAsia" w:hAnsiTheme="minorEastAsia"/>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phyNumber</w:t>
            </w:r>
          </w:p>
        </w:tc>
        <w:tc>
          <w:tcPr>
            <w:tcW w:w="156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时隙编号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FlexE 时隙编号</w:t>
            </w:r>
            <w:r>
              <w:rPr>
                <w:rFonts w:hint="eastAsia" w:asciiTheme="minorEastAsia" w:hAnsiTheme="minorEastAsia"/>
                <w:sz w:val="21"/>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slotList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时隙列表</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slot映射列表信息。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phySurplus</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富余度信息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PHY通道富余度信息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dependentDevice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从属设备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表示该phy所从属的FlexE设备</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dependentGroup</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从属Group</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表示该phy所从属的Group捆绑组</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allocatedUsers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分配用户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表示该phy上已经分配使用的Client列表</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phyRate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端口速率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表示该phy的端口速率</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oppositePhy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对端PHY</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表示一对设备间的一对phy连接信息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maxDelay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最大容忍时延差</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表示同一个Group下的PHY之间的最大容忍时延差。</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phyNumber</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PHY编号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表示在同一个Group下的PHY编号</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signalLevel</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光电平信号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表示该PHY的传送信号电平</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circuitStatus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线路状态</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表示通过该PHY的线路状态好坏</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布尔类型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slotbase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时钟基准</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表示在该PHY上的时隙分配粒度</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codingScheme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编码方式</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表示在该PHY上传送数据的编码方式</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字符串类型</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lang w:val="en-GB"/>
        </w:rPr>
        <w:t>（</w:t>
      </w:r>
      <w:r>
        <w:rPr>
          <w:rFonts w:hint="eastAsia" w:cs="Times New Roman" w:asciiTheme="minorEastAsia" w:hAnsiTheme="minorEastAsia"/>
          <w:b/>
          <w:sz w:val="24"/>
          <w:szCs w:val="24"/>
        </w:rPr>
        <w:t>7</w:t>
      </w:r>
      <w:r>
        <w:rPr>
          <w:rFonts w:cs="Times New Roman" w:asciiTheme="minorEastAsia" w:hAnsiTheme="minorEastAsia"/>
          <w:b/>
          <w:sz w:val="24"/>
          <w:szCs w:val="24"/>
          <w:lang w:val="en-GB"/>
        </w:rPr>
        <w:t>）</w:t>
      </w:r>
      <w:r>
        <w:rPr>
          <w:rFonts w:hint="eastAsia" w:cs="Times New Roman" w:asciiTheme="minorEastAsia" w:hAnsiTheme="minorEastAsia"/>
          <w:b/>
          <w:sz w:val="24"/>
          <w:szCs w:val="24"/>
        </w:rPr>
        <w:t>FlexE 组</w:t>
      </w:r>
      <w:r>
        <w:rPr>
          <w:rFonts w:hint="eastAsia" w:cs="Times New Roman" w:asciiTheme="minorEastAsia" w:hAnsiTheme="minorEastAsia"/>
          <w:sz w:val="24"/>
          <w:szCs w:val="24"/>
        </w:rPr>
        <w:t>(</w:t>
      </w:r>
      <w:r>
        <w:rPr>
          <w:rFonts w:hint="eastAsia" w:cs="Times New Roman" w:asciiTheme="minorEastAsia" w:hAnsiTheme="minorEastAsia"/>
          <w:b/>
          <w:sz w:val="24"/>
          <w:szCs w:val="24"/>
        </w:rPr>
        <w:t>FlexE_Group</w:t>
      </w:r>
      <w:r>
        <w:rPr>
          <w:rFonts w:cs="Times New Roman" w:asciiTheme="minorEastAsia" w:hAnsiTheme="minorEastAsia"/>
          <w:b/>
          <w:sz w:val="24"/>
          <w:szCs w:val="24"/>
          <w:lang w:val="en-GB"/>
        </w:rPr>
        <w:t>)</w:t>
      </w:r>
    </w:p>
    <w:p>
      <w:pPr>
        <w:spacing w:line="360" w:lineRule="auto"/>
        <w:ind w:firstLine="480"/>
        <w:jc w:val="both"/>
        <w:rPr>
          <w:rFonts w:cs="Times New Roman" w:asciiTheme="minorEastAsia" w:hAnsiTheme="minorEastAsia"/>
          <w:sz w:val="24"/>
          <w:szCs w:val="24"/>
          <w:lang w:val="en-GB"/>
        </w:rPr>
      </w:pPr>
      <w:r>
        <w:rPr>
          <w:rFonts w:cs="Times New Roman" w:asciiTheme="minorEastAsia" w:hAnsiTheme="minorEastAsia"/>
          <w:sz w:val="24"/>
          <w:szCs w:val="24"/>
          <w:lang w:val="en-GB"/>
        </w:rPr>
        <w:t>表示</w:t>
      </w:r>
      <w:r>
        <w:rPr>
          <w:rFonts w:hint="eastAsia" w:cs="Times New Roman" w:asciiTheme="minorEastAsia" w:hAnsiTheme="minorEastAsia"/>
          <w:sz w:val="24"/>
          <w:szCs w:val="24"/>
        </w:rPr>
        <w:t>多个FlexE PHY捆绑后的FlexE Group管理对象</w:t>
      </w:r>
      <w:r>
        <w:rPr>
          <w:rFonts w:cs="Times New Roman" w:asciiTheme="minorEastAsia" w:hAnsiTheme="minorEastAsia"/>
          <w:sz w:val="24"/>
          <w:szCs w:val="24"/>
          <w:lang w:val="en-GB"/>
        </w:rPr>
        <w:t>，</w:t>
      </w:r>
      <w:r>
        <w:rPr>
          <w:rFonts w:hint="eastAsia" w:cs="Times New Roman" w:asciiTheme="minorEastAsia" w:hAnsiTheme="minorEastAsia"/>
          <w:sz w:val="24"/>
          <w:szCs w:val="24"/>
        </w:rPr>
        <w:t>以便给FlexEClient使用</w:t>
      </w:r>
      <w:r>
        <w:rPr>
          <w:rFonts w:cs="Times New Roman" w:asciiTheme="minorEastAsia" w:hAnsiTheme="minorEastAsia"/>
          <w:sz w:val="24"/>
          <w:szCs w:val="24"/>
          <w:lang w:val="en-GB"/>
        </w:rPr>
        <w:t>。本管理对象主要属性如</w:t>
      </w:r>
      <w:r>
        <w:rPr>
          <w:rFonts w:hint="eastAsia" w:cs="Times New Roman" w:asciiTheme="minorEastAsia" w:hAnsiTheme="minorEastAsia"/>
          <w:sz w:val="24"/>
          <w:szCs w:val="24"/>
          <w:lang w:val="en-GB"/>
        </w:rPr>
        <w:t>下：</w:t>
      </w:r>
    </w:p>
    <w:p>
      <w:pPr>
        <w:pStyle w:val="4"/>
        <w:ind w:left="1280" w:hanging="400"/>
        <w:jc w:val="center"/>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14:textFill>
            <w14:solidFill>
              <w14:schemeClr w14:val="tx1"/>
            </w14:solidFill>
          </w14:textFill>
        </w:rPr>
        <w:t xml:space="preserve">表 </w:t>
      </w:r>
      <w:r>
        <w:rPr>
          <w:rFonts w:ascii="黑体" w:hAnsi="黑体" w:eastAsia="黑体" w:cs="Times New Roman"/>
          <w:i w:val="0"/>
          <w:color w:val="000000" w:themeColor="text1"/>
          <w:sz w:val="20"/>
          <w:szCs w:val="20"/>
          <w14:textFill>
            <w14:solidFill>
              <w14:schemeClr w14:val="tx1"/>
            </w14:solidFill>
          </w14:textFill>
        </w:rPr>
        <w:t>3</w:t>
      </w:r>
      <w:r>
        <w:rPr>
          <w:rFonts w:hint="eastAsia" w:ascii="黑体" w:hAnsi="黑体" w:eastAsia="黑体" w:cs="Times New Roman"/>
          <w:i w:val="0"/>
          <w:color w:val="000000" w:themeColor="text1"/>
          <w:sz w:val="20"/>
          <w:szCs w:val="20"/>
          <w14:textFill>
            <w14:solidFill>
              <w14:schemeClr w14:val="tx1"/>
            </w14:solidFill>
          </w14:textFill>
        </w:rPr>
        <w:t>-7 FlexE集群</w:t>
      </w:r>
      <w:r>
        <w:rPr>
          <w:rFonts w:ascii="黑体" w:hAnsi="黑体" w:eastAsia="黑体" w:cs="Times New Roman"/>
          <w:i w:val="0"/>
          <w:color w:val="000000" w:themeColor="text1"/>
          <w:sz w:val="20"/>
          <w:szCs w:val="20"/>
          <w14:textFill>
            <w14:solidFill>
              <w14:schemeClr w14:val="tx1"/>
            </w14:solidFill>
          </w14:textFill>
        </w:rPr>
        <w:t>主要属性</w:t>
      </w:r>
    </w:p>
    <w:tbl>
      <w:tblPr>
        <w:tblStyle w:val="6"/>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310"/>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809"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rPr>
            </w:pPr>
            <w:r>
              <w:rPr>
                <w:rFonts w:cs="Times New Roman" w:asciiTheme="minorEastAsia" w:hAnsiTheme="minorEastAsia"/>
                <w:szCs w:val="21"/>
              </w:rPr>
              <w:t>属性名</w:t>
            </w:r>
          </w:p>
        </w:tc>
        <w:tc>
          <w:tcPr>
            <w:tcW w:w="131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groupNumber</w:t>
            </w:r>
          </w:p>
        </w:tc>
        <w:tc>
          <w:tcPr>
            <w:tcW w:w="1310"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Group 编号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FlexE Group 编号</w:t>
            </w:r>
            <w:r>
              <w:rPr>
                <w:rFonts w:hint="eastAsia" w:asciiTheme="minorEastAsia" w:hAnsiTheme="minorEastAsia"/>
                <w:sz w:val="21"/>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phyList</w:t>
            </w:r>
          </w:p>
        </w:tc>
        <w:tc>
          <w:tcPr>
            <w:tcW w:w="131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PHY捆绑信息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用于记录Group和捆绑的PHY之间的映射关系。</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groupLoad</w:t>
            </w:r>
          </w:p>
        </w:tc>
        <w:tc>
          <w:tcPr>
            <w:tcW w:w="131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Group负载</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用于记录Group负载状况信息。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groupRate</w:t>
            </w:r>
          </w:p>
        </w:tc>
        <w:tc>
          <w:tcPr>
            <w:tcW w:w="131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FlexE组速率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表示一对设备间捆绑的PHY构成的Group的整体速率。</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Times New Roman" w:hAnsi="Times New Roman" w:cs="Times New Roman"/>
                <w:color w:val="000000" w:themeColor="text1"/>
                <w14:textFill>
                  <w14:solidFill>
                    <w14:schemeClr w14:val="tx1"/>
                  </w14:solidFill>
                </w14:textFill>
              </w:rPr>
            </w:pPr>
            <w:commentRangeStart w:id="7"/>
            <w:r>
              <w:rPr>
                <w:rFonts w:hint="default" w:ascii="Times New Roman" w:hAnsi="Times New Roman" w:eastAsia="宋体" w:cs="Times New Roman"/>
                <w:color w:val="000000" w:themeColor="text1"/>
                <w:szCs w:val="21"/>
                <w14:textFill>
                  <w14:solidFill>
                    <w14:schemeClr w14:val="tx1"/>
                  </w14:solidFill>
                </w14:textFill>
              </w:rPr>
              <w:t>affiliationId</w:t>
            </w:r>
          </w:p>
        </w:tc>
        <w:tc>
          <w:tcPr>
            <w:tcW w:w="131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Times New Roman" w:hAnsi="Times New Roman" w:cs="Times New Roman"/>
                <w:color w:val="000000" w:themeColor="text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Group从属设备</w:t>
            </w:r>
          </w:p>
        </w:tc>
        <w:tc>
          <w:tcPr>
            <w:tcW w:w="360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Times New Roman" w:hAnsi="Times New Roman" w:cs="Times New Roman"/>
                <w:color w:val="000000" w:themeColor="text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表示该Group所在的FlexE设备</w:t>
            </w:r>
          </w:p>
        </w:tc>
        <w:tc>
          <w:tcPr>
            <w:tcW w:w="1831"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cs="Times New Roman" w:asciiTheme="minorEastAsia" w:hAnsiTheme="minorEastAsia"/>
                <w:szCs w:val="21"/>
              </w:rPr>
            </w:pPr>
            <w:r>
              <w:rPr>
                <w:rFonts w:hint="eastAsia" w:ascii="宋体" w:hAnsi="宋体" w:eastAsia="宋体" w:cs="宋体"/>
                <w:szCs w:val="21"/>
              </w:rPr>
              <w:t>标识类型</w:t>
            </w:r>
            <w:commentRangeEnd w:id="7"/>
            <w:r>
              <w:commentReference w:id="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Times New Roman" w:hAnsi="Times New Roman" w:cs="Times New Roman"/>
                <w:color w:val="000000" w:themeColor="text1"/>
                <w14:textFill>
                  <w14:solidFill>
                    <w14:schemeClr w14:val="tx1"/>
                  </w14:solidFill>
                </w14:textFill>
              </w:rPr>
            </w:pPr>
            <w:commentRangeStart w:id="8"/>
            <w:r>
              <w:rPr>
                <w:rFonts w:hint="default" w:ascii="Times New Roman" w:hAnsi="Times New Roman" w:eastAsia="宋体" w:cs="Times New Roman"/>
                <w:color w:val="000000" w:themeColor="text1"/>
                <w:szCs w:val="21"/>
                <w14:textFill>
                  <w14:solidFill>
                    <w14:schemeClr w14:val="tx1"/>
                  </w14:solidFill>
                </w14:textFill>
              </w:rPr>
              <w:t>associationHash</w:t>
            </w:r>
          </w:p>
        </w:tc>
        <w:tc>
          <w:tcPr>
            <w:tcW w:w="131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Times New Roman" w:hAnsi="Times New Roman" w:cs="Times New Roman"/>
                <w:color w:val="000000" w:themeColor="text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Group关联号</w:t>
            </w:r>
          </w:p>
        </w:tc>
        <w:tc>
          <w:tcPr>
            <w:tcW w:w="360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Times New Roman" w:hAnsi="Times New Roman" w:cs="Times New Roman"/>
                <w:color w:val="000000" w:themeColor="text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一个Group关联号分配给两个Group进行配对，全局唯一。</w:t>
            </w:r>
          </w:p>
        </w:tc>
        <w:tc>
          <w:tcPr>
            <w:tcW w:w="1831"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cs="Times New Roman" w:asciiTheme="minorEastAsia" w:hAnsiTheme="minorEastAsia"/>
                <w:szCs w:val="21"/>
              </w:rPr>
            </w:pPr>
            <w:r>
              <w:rPr>
                <w:rFonts w:hint="eastAsia" w:ascii="宋体" w:hAnsi="宋体" w:eastAsia="宋体" w:cs="宋体"/>
                <w:szCs w:val="21"/>
              </w:rPr>
              <w:t>标识类型</w:t>
            </w:r>
            <w:commentRangeEnd w:id="8"/>
            <w:r>
              <w:commentReference w:id="8"/>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lang w:val="en-GB"/>
        </w:rPr>
        <w:t>（</w:t>
      </w:r>
      <w:r>
        <w:rPr>
          <w:rFonts w:hint="eastAsia" w:cs="Times New Roman" w:asciiTheme="minorEastAsia" w:hAnsiTheme="minorEastAsia"/>
          <w:b/>
          <w:sz w:val="24"/>
          <w:szCs w:val="24"/>
        </w:rPr>
        <w:t>8</w:t>
      </w:r>
      <w:r>
        <w:rPr>
          <w:rFonts w:cs="Times New Roman" w:asciiTheme="minorEastAsia" w:hAnsiTheme="minorEastAsia"/>
          <w:b/>
          <w:sz w:val="24"/>
          <w:szCs w:val="24"/>
          <w:lang w:val="en-GB"/>
        </w:rPr>
        <w:t>）</w:t>
      </w:r>
      <w:r>
        <w:rPr>
          <w:rFonts w:hint="eastAsia" w:cs="Times New Roman" w:asciiTheme="minorEastAsia" w:hAnsiTheme="minorEastAsia"/>
          <w:b/>
          <w:sz w:val="24"/>
          <w:szCs w:val="24"/>
        </w:rPr>
        <w:t>FlexE 时隙</w:t>
      </w:r>
      <w:r>
        <w:rPr>
          <w:rFonts w:hint="eastAsia" w:cs="Times New Roman" w:asciiTheme="minorEastAsia" w:hAnsiTheme="minorEastAsia"/>
          <w:sz w:val="24"/>
          <w:szCs w:val="24"/>
        </w:rPr>
        <w:t>(</w:t>
      </w:r>
      <w:r>
        <w:rPr>
          <w:rFonts w:hint="eastAsia" w:cs="Times New Roman" w:asciiTheme="minorEastAsia" w:hAnsiTheme="minorEastAsia"/>
          <w:b/>
          <w:sz w:val="24"/>
          <w:szCs w:val="24"/>
        </w:rPr>
        <w:t>FlexE_Slot</w:t>
      </w:r>
      <w:r>
        <w:rPr>
          <w:rFonts w:cs="Times New Roman" w:asciiTheme="minorEastAsia" w:hAnsiTheme="minorEastAsia"/>
          <w:b/>
          <w:sz w:val="24"/>
          <w:szCs w:val="24"/>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lang w:val="en-GB"/>
        </w:rPr>
        <w:t>表示</w:t>
      </w:r>
      <w:r>
        <w:rPr>
          <w:rFonts w:hint="eastAsia" w:cs="Times New Roman" w:asciiTheme="minorEastAsia" w:hAnsiTheme="minorEastAsia"/>
          <w:sz w:val="24"/>
          <w:szCs w:val="24"/>
        </w:rPr>
        <w:t>虚拟化通道上的时隙管理对象</w:t>
      </w:r>
      <w:r>
        <w:rPr>
          <w:rFonts w:cs="Times New Roman" w:asciiTheme="minorEastAsia" w:hAnsiTheme="minorEastAsia"/>
          <w:sz w:val="24"/>
          <w:szCs w:val="24"/>
          <w:lang w:val="en-GB"/>
        </w:rPr>
        <w:t>，</w:t>
      </w:r>
      <w:r>
        <w:rPr>
          <w:rFonts w:hint="eastAsia" w:cs="Times New Roman" w:asciiTheme="minorEastAsia" w:hAnsiTheme="minorEastAsia"/>
          <w:sz w:val="24"/>
          <w:szCs w:val="24"/>
        </w:rPr>
        <w:t>以便给FlexECalendar使用</w:t>
      </w:r>
      <w:r>
        <w:rPr>
          <w:rFonts w:cs="Times New Roman" w:asciiTheme="minorEastAsia" w:hAnsiTheme="minorEastAsia"/>
          <w:sz w:val="24"/>
          <w:szCs w:val="24"/>
          <w:lang w:val="en-GB"/>
        </w:rPr>
        <w:t>。本管理对象主要属性如</w:t>
      </w:r>
      <w:r>
        <w:rPr>
          <w:rFonts w:hint="eastAsia" w:cs="Times New Roman" w:asciiTheme="minorEastAsia" w:hAnsiTheme="minorEastAsia"/>
          <w:sz w:val="24"/>
          <w:szCs w:val="24"/>
          <w:lang w:val="en-GB"/>
        </w:rPr>
        <w:t>下：</w:t>
      </w:r>
    </w:p>
    <w:p>
      <w:pPr>
        <w:pStyle w:val="4"/>
        <w:ind w:left="1280" w:hanging="400"/>
        <w:jc w:val="center"/>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14:textFill>
            <w14:solidFill>
              <w14:schemeClr w14:val="tx1"/>
            </w14:solidFill>
          </w14:textFill>
        </w:rPr>
        <w:t xml:space="preserve">表 </w:t>
      </w:r>
      <w:r>
        <w:rPr>
          <w:rFonts w:ascii="黑体" w:hAnsi="黑体" w:eastAsia="黑体" w:cs="Times New Roman"/>
          <w:i w:val="0"/>
          <w:color w:val="000000" w:themeColor="text1"/>
          <w:sz w:val="20"/>
          <w:szCs w:val="20"/>
          <w14:textFill>
            <w14:solidFill>
              <w14:schemeClr w14:val="tx1"/>
            </w14:solidFill>
          </w14:textFill>
        </w:rPr>
        <w:t>3</w:t>
      </w:r>
      <w:r>
        <w:rPr>
          <w:rFonts w:hint="eastAsia" w:ascii="黑体" w:hAnsi="黑体" w:eastAsia="黑体" w:cs="Times New Roman"/>
          <w:i w:val="0"/>
          <w:color w:val="000000" w:themeColor="text1"/>
          <w:sz w:val="20"/>
          <w:szCs w:val="20"/>
          <w14:textFill>
            <w14:solidFill>
              <w14:schemeClr w14:val="tx1"/>
            </w14:solidFill>
          </w14:textFill>
        </w:rPr>
        <w:t>-8 FlexE时隙</w:t>
      </w:r>
      <w:r>
        <w:rPr>
          <w:rFonts w:ascii="黑体" w:hAnsi="黑体" w:eastAsia="黑体" w:cs="Times New Roman"/>
          <w:i w:val="0"/>
          <w:color w:val="000000" w:themeColor="text1"/>
          <w:sz w:val="20"/>
          <w:szCs w:val="20"/>
          <w14:textFill>
            <w14:solidFill>
              <w14:schemeClr w14:val="tx1"/>
            </w14:solidFill>
          </w14:textFill>
        </w:rPr>
        <w:t>主要属性</w:t>
      </w:r>
    </w:p>
    <w:tbl>
      <w:tblPr>
        <w:tblStyle w:val="6"/>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rPr>
            </w:pPr>
            <w:r>
              <w:rPr>
                <w:rFonts w:cs="Times New Roman" w:asciiTheme="minorEastAsia" w:hAnsiTheme="minorEastAsia"/>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dependentUser</w:t>
            </w:r>
          </w:p>
        </w:tc>
        <w:tc>
          <w:tcPr>
            <w:tcW w:w="156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支持的Client</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用于指明这个slot是给哪个Client使用的。</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slotCategory</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FlexE时隙类别</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用于记录</w:t>
            </w:r>
            <w:r>
              <w:rPr>
                <w:rFonts w:ascii="Times New Roman" w:hAnsi="Times New Roman" w:cs="Times New Roman"/>
                <w:color w:val="000000" w:themeColor="text1"/>
                <w14:textFill>
                  <w14:solidFill>
                    <w14:schemeClr w14:val="tx1"/>
                  </w14:solidFill>
                </w14:textFill>
              </w:rPr>
              <w:t>FlexE时隙</w:t>
            </w:r>
            <w:r>
              <w:rPr>
                <w:rFonts w:hint="eastAsia" w:ascii="Times New Roman" w:hAnsi="Times New Roman" w:cs="Times New Roman"/>
                <w:color w:val="000000" w:themeColor="text1"/>
                <w14:textFill>
                  <w14:solidFill>
                    <w14:schemeClr w14:val="tx1"/>
                  </w14:solidFill>
                </w14:textFill>
              </w:rPr>
              <w:t>的</w:t>
            </w:r>
            <w:r>
              <w:rPr>
                <w:rFonts w:ascii="Times New Roman" w:hAnsi="Times New Roman" w:cs="Times New Roman"/>
                <w:color w:val="000000" w:themeColor="text1"/>
                <w14:textFill>
                  <w14:solidFill>
                    <w14:schemeClr w14:val="tx1"/>
                  </w14:solidFill>
                </w14:textFill>
              </w:rPr>
              <w:t>类别</w:t>
            </w:r>
            <w:r>
              <w:rPr>
                <w:rFonts w:hint="eastAsia" w:ascii="Times New Roman" w:hAnsi="Times New Roman" w:cs="Times New Roman"/>
                <w:color w:val="000000" w:themeColor="text1"/>
                <w14:textFill>
                  <w14:solidFill>
                    <w14:schemeClr w14:val="tx1"/>
                  </w14:solidFill>
                </w14:textFill>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followDevice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时隙所属设备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表示在虚拟化通道上这一刻的时隙，网络中的哪些设备是在运作的。</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followPHY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时隙所属phy</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是一个key为followDevice的哈希表，表示在各特定Device上的哪些PHY在传送数据。</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slotRate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时隙速率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表示该时隙的颗粒度大小。</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carryStatus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时隙占用情况</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表示该时隙时刻是否有数据在传输</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布尔类型</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lang w:val="en-GB"/>
        </w:rPr>
        <w:t>（</w:t>
      </w:r>
      <w:r>
        <w:rPr>
          <w:rFonts w:hint="eastAsia" w:cs="Times New Roman" w:asciiTheme="minorEastAsia" w:hAnsiTheme="minorEastAsia"/>
          <w:b/>
          <w:sz w:val="24"/>
          <w:szCs w:val="24"/>
        </w:rPr>
        <w:t>9</w:t>
      </w:r>
      <w:r>
        <w:rPr>
          <w:rFonts w:cs="Times New Roman" w:asciiTheme="minorEastAsia" w:hAnsiTheme="minorEastAsia"/>
          <w:b/>
          <w:sz w:val="24"/>
          <w:szCs w:val="24"/>
          <w:lang w:val="en-GB"/>
        </w:rPr>
        <w:t>）</w:t>
      </w:r>
      <w:r>
        <w:rPr>
          <w:rFonts w:hint="eastAsia" w:cs="Times New Roman" w:asciiTheme="minorEastAsia" w:hAnsiTheme="minorEastAsia"/>
          <w:b/>
          <w:sz w:val="24"/>
          <w:szCs w:val="24"/>
        </w:rPr>
        <w:t>FlexE 时隙分配表</w:t>
      </w:r>
      <w:r>
        <w:rPr>
          <w:rFonts w:hint="eastAsia" w:cs="Times New Roman" w:asciiTheme="minorEastAsia" w:hAnsiTheme="minorEastAsia"/>
          <w:sz w:val="24"/>
          <w:szCs w:val="24"/>
        </w:rPr>
        <w:t>(</w:t>
      </w:r>
      <w:r>
        <w:rPr>
          <w:rFonts w:hint="eastAsia" w:cs="Times New Roman" w:asciiTheme="minorEastAsia" w:hAnsiTheme="minorEastAsia"/>
          <w:b/>
          <w:sz w:val="24"/>
          <w:szCs w:val="24"/>
        </w:rPr>
        <w:t>FlexE_Calendar</w:t>
      </w:r>
      <w:r>
        <w:rPr>
          <w:rFonts w:cs="Times New Roman" w:asciiTheme="minorEastAsia" w:hAnsiTheme="minorEastAsia"/>
          <w:b/>
          <w:sz w:val="24"/>
          <w:szCs w:val="24"/>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lang w:val="en-GB"/>
        </w:rPr>
        <w:t>表示</w:t>
      </w:r>
      <w:r>
        <w:rPr>
          <w:rFonts w:hint="eastAsia" w:cs="Times New Roman" w:asciiTheme="minorEastAsia" w:hAnsiTheme="minorEastAsia"/>
          <w:sz w:val="24"/>
          <w:szCs w:val="24"/>
        </w:rPr>
        <w:t>FlexE通道上虚拟化的FlexE 时隙分配表管理对象</w:t>
      </w:r>
      <w:r>
        <w:rPr>
          <w:rFonts w:cs="Times New Roman" w:asciiTheme="minorEastAsia" w:hAnsiTheme="minorEastAsia"/>
          <w:sz w:val="24"/>
          <w:szCs w:val="24"/>
          <w:lang w:val="en-GB"/>
        </w:rPr>
        <w:t>，</w:t>
      </w:r>
      <w:r>
        <w:rPr>
          <w:rFonts w:hint="eastAsia" w:cs="Times New Roman" w:asciiTheme="minorEastAsia" w:hAnsiTheme="minorEastAsia"/>
          <w:sz w:val="24"/>
          <w:szCs w:val="24"/>
        </w:rPr>
        <w:t>主要用于承载不同业务以及带宽的灵活配置</w:t>
      </w:r>
      <w:r>
        <w:rPr>
          <w:rFonts w:cs="Times New Roman" w:asciiTheme="minorEastAsia" w:hAnsiTheme="minorEastAsia"/>
          <w:sz w:val="24"/>
          <w:szCs w:val="24"/>
          <w:lang w:val="en-GB"/>
        </w:rPr>
        <w:t>。本管理对象主要属性如</w:t>
      </w:r>
      <w:r>
        <w:rPr>
          <w:rFonts w:hint="eastAsia" w:cs="Times New Roman" w:asciiTheme="minorEastAsia" w:hAnsiTheme="minorEastAsia"/>
          <w:sz w:val="24"/>
          <w:szCs w:val="24"/>
          <w:lang w:val="en-GB"/>
        </w:rPr>
        <w:t>下：</w:t>
      </w:r>
    </w:p>
    <w:p>
      <w:pPr>
        <w:pStyle w:val="4"/>
        <w:ind w:left="1280" w:hanging="400"/>
        <w:jc w:val="center"/>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14:textFill>
            <w14:solidFill>
              <w14:schemeClr w14:val="tx1"/>
            </w14:solidFill>
          </w14:textFill>
        </w:rPr>
        <w:t xml:space="preserve">表 </w:t>
      </w:r>
      <w:r>
        <w:rPr>
          <w:rFonts w:ascii="黑体" w:hAnsi="黑体" w:eastAsia="黑体" w:cs="Times New Roman"/>
          <w:i w:val="0"/>
          <w:color w:val="000000" w:themeColor="text1"/>
          <w:sz w:val="20"/>
          <w:szCs w:val="20"/>
          <w14:textFill>
            <w14:solidFill>
              <w14:schemeClr w14:val="tx1"/>
            </w14:solidFill>
          </w14:textFill>
        </w:rPr>
        <w:t>3</w:t>
      </w:r>
      <w:r>
        <w:rPr>
          <w:rFonts w:hint="eastAsia" w:ascii="黑体" w:hAnsi="黑体" w:eastAsia="黑体" w:cs="Times New Roman"/>
          <w:i w:val="0"/>
          <w:color w:val="000000" w:themeColor="text1"/>
          <w:sz w:val="20"/>
          <w:szCs w:val="20"/>
          <w14:textFill>
            <w14:solidFill>
              <w14:schemeClr w14:val="tx1"/>
            </w14:solidFill>
          </w14:textFill>
        </w:rPr>
        <w:t>-9 FlexE时隙分配表</w:t>
      </w:r>
      <w:r>
        <w:rPr>
          <w:rFonts w:ascii="黑体" w:hAnsi="黑体" w:eastAsia="黑体" w:cs="Times New Roman"/>
          <w:i w:val="0"/>
          <w:color w:val="000000" w:themeColor="text1"/>
          <w:sz w:val="20"/>
          <w:szCs w:val="20"/>
          <w14:textFill>
            <w14:solidFill>
              <w14:schemeClr w14:val="tx1"/>
            </w14:solidFill>
          </w14:textFill>
        </w:rPr>
        <w:t>主要属性</w:t>
      </w:r>
    </w:p>
    <w:tbl>
      <w:tblPr>
        <w:tblStyle w:val="6"/>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rPr>
            </w:pPr>
            <w:r>
              <w:rPr>
                <w:rFonts w:cs="Times New Roman" w:asciiTheme="minorEastAsia" w:hAnsiTheme="minorEastAsia"/>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calendarStatus</w:t>
            </w:r>
          </w:p>
        </w:tc>
        <w:tc>
          <w:tcPr>
            <w:tcW w:w="156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ascii="Times New Roman" w:hAnsi="Times New Roman" w:cs="Times New Roman"/>
                <w:color w:val="000000" w:themeColor="text1"/>
                <w14:textFill>
                  <w14:solidFill>
                    <w14:schemeClr w14:val="tx1"/>
                  </w14:solidFill>
                </w14:textFill>
              </w:rPr>
              <w:t>时隙分配表使</w:t>
            </w:r>
            <w:r>
              <w:rPr>
                <w:rFonts w:hint="eastAsia" w:ascii="Times New Roman" w:hAnsi="Times New Roman" w:cs="Times New Roman"/>
                <w:color w:val="000000" w:themeColor="text1"/>
                <w14:textFill>
                  <w14:solidFill>
                    <w14:schemeClr w14:val="tx1"/>
                  </w14:solidFill>
                </w14:textFill>
              </w:rPr>
              <w:t>用</w:t>
            </w:r>
            <w:r>
              <w:rPr>
                <w:rFonts w:ascii="Times New Roman" w:hAnsi="Times New Roman" w:cs="Times New Roman"/>
                <w:color w:val="000000" w:themeColor="text1"/>
                <w14:textFill>
                  <w14:solidFill>
                    <w14:schemeClr w14:val="tx1"/>
                  </w14:solidFill>
                </w14:textFill>
              </w:rPr>
              <w:t>状态</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用于记录</w:t>
            </w:r>
            <w:r>
              <w:rPr>
                <w:rFonts w:ascii="Times New Roman" w:hAnsi="Times New Roman" w:cs="Times New Roman"/>
                <w:color w:val="000000" w:themeColor="text1"/>
                <w14:textFill>
                  <w14:solidFill>
                    <w14:schemeClr w14:val="tx1"/>
                  </w14:solidFill>
                </w14:textFill>
              </w:rPr>
              <w:t>时隙分配表使</w:t>
            </w:r>
            <w:r>
              <w:rPr>
                <w:rFonts w:hint="eastAsia" w:ascii="Times New Roman" w:hAnsi="Times New Roman" w:cs="Times New Roman"/>
                <w:color w:val="000000" w:themeColor="text1"/>
                <w14:textFill>
                  <w14:solidFill>
                    <w14:schemeClr w14:val="tx1"/>
                  </w14:solidFill>
                </w14:textFill>
              </w:rPr>
              <w:t>用</w:t>
            </w:r>
            <w:r>
              <w:rPr>
                <w:rFonts w:ascii="Times New Roman" w:hAnsi="Times New Roman" w:cs="Times New Roman"/>
                <w:color w:val="000000" w:themeColor="text1"/>
                <w14:textFill>
                  <w14:solidFill>
                    <w14:schemeClr w14:val="tx1"/>
                  </w14:solidFill>
                </w14:textFill>
              </w:rPr>
              <w:t>状态</w:t>
            </w:r>
            <w:r>
              <w:rPr>
                <w:rFonts w:hint="eastAsia" w:asciiTheme="minorEastAsia" w:hAnsiTheme="minorEastAsia"/>
                <w:sz w:val="21"/>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subCalendarList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子时隙分配表列表信息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用于记录子</w:t>
            </w:r>
            <w:r>
              <w:rPr>
                <w:rFonts w:ascii="Times New Roman" w:hAnsi="Times New Roman" w:cs="Times New Roman"/>
                <w:color w:val="000000" w:themeColor="text1"/>
                <w14:textFill>
                  <w14:solidFill>
                    <w14:schemeClr w14:val="tx1"/>
                  </w14:solidFill>
                </w14:textFill>
              </w:rPr>
              <w:t>时隙分配表使</w:t>
            </w:r>
            <w:r>
              <w:rPr>
                <w:rFonts w:hint="eastAsia" w:ascii="Times New Roman" w:hAnsi="Times New Roman" w:cs="Times New Roman"/>
                <w:color w:val="000000" w:themeColor="text1"/>
                <w14:textFill>
                  <w14:solidFill>
                    <w14:schemeClr w14:val="tx1"/>
                  </w14:solidFill>
                </w14:textFill>
              </w:rPr>
              <w:t>用</w:t>
            </w:r>
            <w:r>
              <w:rPr>
                <w:rFonts w:ascii="Times New Roman" w:hAnsi="Times New Roman" w:cs="Times New Roman"/>
                <w:color w:val="000000" w:themeColor="text1"/>
                <w14:textFill>
                  <w14:solidFill>
                    <w14:schemeClr w14:val="tx1"/>
                  </w14:solidFill>
                </w14:textFill>
              </w:rPr>
              <w:t>状态</w:t>
            </w:r>
            <w:r>
              <w:rPr>
                <w:rFonts w:hint="eastAsia" w:asciiTheme="minorEastAsia" w:hAnsiTheme="minorEastAsia"/>
                <w:sz w:val="21"/>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slotSchedule</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slot使用情况信息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用于记录Calendar中时隙使用情况。</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lang w:val="en-GB"/>
        </w:rPr>
        <w:t>（</w:t>
      </w:r>
      <w:r>
        <w:rPr>
          <w:rFonts w:hint="eastAsia" w:cs="Times New Roman" w:asciiTheme="minorEastAsia" w:hAnsiTheme="minorEastAsia"/>
          <w:b/>
          <w:sz w:val="24"/>
          <w:szCs w:val="24"/>
          <w:lang w:val="en-US" w:eastAsia="zh-CN"/>
        </w:rPr>
        <w:t>10</w:t>
      </w:r>
      <w:r>
        <w:rPr>
          <w:rFonts w:cs="Times New Roman" w:asciiTheme="minorEastAsia" w:hAnsiTheme="minorEastAsia"/>
          <w:b/>
          <w:sz w:val="24"/>
          <w:szCs w:val="24"/>
          <w:lang w:val="en-GB"/>
        </w:rPr>
        <w:t>）</w:t>
      </w:r>
      <w:commentRangeStart w:id="9"/>
      <w:r>
        <w:rPr>
          <w:rFonts w:hint="eastAsia" w:cs="Times New Roman" w:asciiTheme="minorEastAsia" w:hAnsiTheme="minorEastAsia"/>
          <w:b/>
          <w:sz w:val="24"/>
          <w:szCs w:val="24"/>
        </w:rPr>
        <w:t xml:space="preserve">FlexE </w:t>
      </w:r>
      <w:r>
        <w:rPr>
          <w:rFonts w:hint="eastAsia" w:cs="Times New Roman" w:asciiTheme="minorEastAsia" w:hAnsiTheme="minorEastAsia"/>
          <w:b/>
          <w:sz w:val="24"/>
          <w:szCs w:val="24"/>
          <w:lang w:val="en-US" w:eastAsia="zh-CN"/>
        </w:rPr>
        <w:t>通道</w:t>
      </w:r>
      <w:r>
        <w:rPr>
          <w:rFonts w:hint="eastAsia" w:cs="Times New Roman" w:asciiTheme="minorEastAsia" w:hAnsiTheme="minorEastAsia"/>
          <w:sz w:val="24"/>
          <w:szCs w:val="24"/>
        </w:rPr>
        <w:t>(</w:t>
      </w:r>
      <w:r>
        <w:rPr>
          <w:rFonts w:hint="eastAsia" w:cs="Times New Roman" w:asciiTheme="minorEastAsia" w:hAnsiTheme="minorEastAsia"/>
          <w:b/>
          <w:sz w:val="24"/>
          <w:szCs w:val="24"/>
        </w:rPr>
        <w:t>FlexE_C</w:t>
      </w:r>
      <w:r>
        <w:rPr>
          <w:rFonts w:hint="eastAsia" w:cs="Times New Roman" w:asciiTheme="minorEastAsia" w:hAnsiTheme="minorEastAsia"/>
          <w:b/>
          <w:sz w:val="24"/>
          <w:szCs w:val="24"/>
          <w:lang w:val="en-US" w:eastAsia="zh-CN"/>
        </w:rPr>
        <w:t>hannel</w:t>
      </w:r>
      <w:r>
        <w:rPr>
          <w:rFonts w:cs="Times New Roman" w:asciiTheme="minorEastAsia" w:hAnsiTheme="minorEastAsia"/>
          <w:b/>
          <w:sz w:val="24"/>
          <w:szCs w:val="24"/>
          <w:lang w:val="en-GB"/>
        </w:rPr>
        <w:t>)</w:t>
      </w:r>
      <w:commentRangeEnd w:id="9"/>
      <w:r>
        <w:commentReference w:id="9"/>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lang w:val="en-GB"/>
        </w:rPr>
        <w:t>表示</w:t>
      </w:r>
      <w:r>
        <w:rPr>
          <w:rFonts w:hint="eastAsia" w:cs="Times New Roman" w:asciiTheme="minorEastAsia" w:hAnsiTheme="minorEastAsia"/>
          <w:sz w:val="24"/>
          <w:szCs w:val="24"/>
        </w:rPr>
        <w:t>在</w:t>
      </w:r>
      <w:r>
        <w:rPr>
          <w:rFonts w:hint="eastAsia" w:cs="Times New Roman" w:asciiTheme="minorEastAsia" w:hAnsiTheme="minorEastAsia"/>
          <w:sz w:val="24"/>
          <w:szCs w:val="24"/>
          <w:lang w:val="en-US" w:eastAsia="zh-CN"/>
        </w:rPr>
        <w:t>切片</w:t>
      </w:r>
      <w:r>
        <w:rPr>
          <w:rFonts w:hint="eastAsia" w:cs="Times New Roman" w:asciiTheme="minorEastAsia" w:hAnsiTheme="minorEastAsia"/>
          <w:sz w:val="24"/>
          <w:szCs w:val="24"/>
        </w:rPr>
        <w:t>网络上虚拟出的</w:t>
      </w:r>
      <w:r>
        <w:rPr>
          <w:rFonts w:hint="eastAsia" w:cs="Times New Roman" w:asciiTheme="minorEastAsia" w:hAnsiTheme="minorEastAsia"/>
          <w:sz w:val="24"/>
          <w:szCs w:val="24"/>
          <w:lang w:val="en-US" w:eastAsia="zh-CN"/>
        </w:rPr>
        <w:t>端到端的</w:t>
      </w:r>
      <w:r>
        <w:rPr>
          <w:rFonts w:hint="eastAsia" w:cs="Times New Roman" w:asciiTheme="minorEastAsia" w:hAnsiTheme="minorEastAsia"/>
          <w:sz w:val="24"/>
          <w:szCs w:val="24"/>
        </w:rPr>
        <w:t>具有隔离性的FlexE通道</w:t>
      </w:r>
      <w:r>
        <w:rPr>
          <w:rFonts w:cs="Times New Roman" w:asciiTheme="minorEastAsia" w:hAnsiTheme="minorEastAsia"/>
          <w:sz w:val="24"/>
          <w:szCs w:val="24"/>
          <w:lang w:val="en-GB"/>
        </w:rPr>
        <w:t>。本管理对象主要属性如</w:t>
      </w:r>
      <w:r>
        <w:rPr>
          <w:rFonts w:hint="eastAsia" w:cs="Times New Roman" w:asciiTheme="minorEastAsia" w:hAnsiTheme="minorEastAsia"/>
          <w:sz w:val="24"/>
          <w:szCs w:val="24"/>
          <w:lang w:val="en-GB"/>
        </w:rPr>
        <w:t>下：</w:t>
      </w:r>
      <w:bookmarkStart w:id="4" w:name="_GoBack"/>
      <w:bookmarkEnd w:id="4"/>
    </w:p>
    <w:p>
      <w:pPr>
        <w:pStyle w:val="4"/>
        <w:ind w:left="1280" w:hanging="400"/>
        <w:jc w:val="center"/>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14:textFill>
            <w14:solidFill>
              <w14:schemeClr w14:val="tx1"/>
            </w14:solidFill>
          </w14:textFill>
        </w:rPr>
        <w:t xml:space="preserve">表 </w:t>
      </w:r>
      <w:r>
        <w:rPr>
          <w:rFonts w:ascii="黑体" w:hAnsi="黑体" w:eastAsia="黑体" w:cs="Times New Roman"/>
          <w:i w:val="0"/>
          <w:color w:val="000000" w:themeColor="text1"/>
          <w:sz w:val="20"/>
          <w:szCs w:val="20"/>
          <w14:textFill>
            <w14:solidFill>
              <w14:schemeClr w14:val="tx1"/>
            </w14:solidFill>
          </w14:textFill>
        </w:rPr>
        <w:t>3</w:t>
      </w:r>
      <w:r>
        <w:rPr>
          <w:rFonts w:hint="eastAsia" w:ascii="黑体" w:hAnsi="黑体" w:eastAsia="黑体" w:cs="Times New Roman"/>
          <w:i w:val="0"/>
          <w:color w:val="000000" w:themeColor="text1"/>
          <w:sz w:val="20"/>
          <w:szCs w:val="20"/>
          <w14:textFill>
            <w14:solidFill>
              <w14:schemeClr w14:val="tx1"/>
            </w14:solidFill>
          </w14:textFill>
        </w:rPr>
        <w:t>-</w:t>
      </w:r>
      <w:r>
        <w:rPr>
          <w:rFonts w:hint="eastAsia" w:ascii="黑体" w:hAnsi="黑体" w:eastAsia="黑体" w:cs="Times New Roman"/>
          <w:i w:val="0"/>
          <w:color w:val="000000" w:themeColor="text1"/>
          <w:sz w:val="20"/>
          <w:szCs w:val="20"/>
          <w:lang w:val="en-US" w:eastAsia="zh-CN"/>
          <w14:textFill>
            <w14:solidFill>
              <w14:schemeClr w14:val="tx1"/>
            </w14:solidFill>
          </w14:textFill>
        </w:rPr>
        <w:t>10</w:t>
      </w:r>
      <w:r>
        <w:rPr>
          <w:rFonts w:hint="eastAsia" w:ascii="黑体" w:hAnsi="黑体" w:eastAsia="黑体" w:cs="Times New Roman"/>
          <w:i w:val="0"/>
          <w:color w:val="000000" w:themeColor="text1"/>
          <w:sz w:val="20"/>
          <w:szCs w:val="20"/>
          <w14:textFill>
            <w14:solidFill>
              <w14:schemeClr w14:val="tx1"/>
            </w14:solidFill>
          </w14:textFill>
        </w:rPr>
        <w:t xml:space="preserve"> FlexE</w:t>
      </w:r>
      <w:r>
        <w:rPr>
          <w:rFonts w:hint="eastAsia" w:ascii="黑体" w:hAnsi="黑体" w:eastAsia="黑体" w:cs="Times New Roman"/>
          <w:i w:val="0"/>
          <w:color w:val="000000" w:themeColor="text1"/>
          <w:sz w:val="20"/>
          <w:szCs w:val="20"/>
          <w:lang w:val="en-US" w:eastAsia="zh-CN"/>
          <w14:textFill>
            <w14:solidFill>
              <w14:schemeClr w14:val="tx1"/>
            </w14:solidFill>
          </w14:textFill>
        </w:rPr>
        <w:t>通道</w:t>
      </w:r>
      <w:r>
        <w:rPr>
          <w:rFonts w:ascii="黑体" w:hAnsi="黑体" w:eastAsia="黑体" w:cs="Times New Roman"/>
          <w:i w:val="0"/>
          <w:color w:val="000000" w:themeColor="text1"/>
          <w:sz w:val="20"/>
          <w:szCs w:val="20"/>
          <w14:textFill>
            <w14:solidFill>
              <w14:schemeClr w14:val="tx1"/>
            </w14:solidFill>
          </w14:textFill>
        </w:rPr>
        <w:t>主要属性</w:t>
      </w:r>
    </w:p>
    <w:tbl>
      <w:tblPr>
        <w:tblStyle w:val="6"/>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rPr>
            </w:pPr>
            <w:r>
              <w:rPr>
                <w:rFonts w:cs="Times New Roman" w:asciiTheme="minorEastAsia" w:hAnsiTheme="minorEastAsia"/>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rPr>
            </w:pPr>
            <w:r>
              <w:rPr>
                <w:rFonts w:cs="Times New Roman"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cs="Times New Roman" w:asciiTheme="minorEastAsia" w:hAnsiTheme="minorEastAsia" w:eastAsiaTheme="minorEastAsia"/>
                <w:szCs w:val="21"/>
                <w:lang w:eastAsia="zh-CN"/>
              </w:rPr>
            </w:pPr>
            <w:r>
              <w:rPr>
                <w:rFonts w:hint="eastAsia" w:ascii="Times New Roman" w:hAnsi="Times New Roman" w:cs="Times New Roman"/>
                <w:color w:val="000000" w:themeColor="text1"/>
                <w:lang w:val="en-US" w:eastAsia="zh-CN"/>
                <w14:textFill>
                  <w14:solidFill>
                    <w14:schemeClr w14:val="tx1"/>
                  </w14:solidFill>
                </w14:textFill>
              </w:rPr>
              <w:t>connection</w:t>
            </w:r>
          </w:p>
        </w:tc>
        <w:tc>
          <w:tcPr>
            <w:tcW w:w="1564"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eastAsiaTheme="minorEastAsia"/>
                <w:szCs w:val="21"/>
                <w:lang w:val="en-US" w:eastAsia="zh-CN"/>
              </w:rPr>
            </w:pPr>
            <w:r>
              <w:rPr>
                <w:rFonts w:hint="eastAsia" w:cs="Times New Roman" w:asciiTheme="minorEastAsia" w:hAnsiTheme="minorEastAsia"/>
                <w:szCs w:val="21"/>
                <w:lang w:val="en-US" w:eastAsia="zh-CN"/>
              </w:rPr>
              <w:t>端到端连接属性</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描述从某个起点到某个终点隧道业务的行为及属性，包括OAM/保护等策略。</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lang w:val="en-US" w:eastAsia="zh-CN"/>
                <w14:textFill>
                  <w14:solidFill>
                    <w14:schemeClr w14:val="tx1"/>
                  </w14:solidFill>
                </w14:textFill>
              </w:rPr>
              <w:t>t</w:t>
            </w:r>
            <w:r>
              <w:rPr>
                <w:rFonts w:hint="eastAsia" w:ascii="Times New Roman" w:hAnsi="Times New Roman" w:cs="Times New Roman"/>
                <w:color w:val="000000" w:themeColor="text1"/>
                <w14:textFill>
                  <w14:solidFill>
                    <w14:schemeClr w14:val="tx1"/>
                  </w14:solidFill>
                </w14:textFill>
              </w:rPr>
              <w:t>unnel</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lang w:val="en-US" w:eastAsia="zh-CN"/>
              </w:rPr>
            </w:pPr>
            <w:r>
              <w:rPr>
                <w:rFonts w:hint="eastAsia" w:cs="Times New Roman" w:asciiTheme="minorEastAsia" w:hAnsiTheme="minorEastAsia"/>
                <w:szCs w:val="21"/>
                <w:lang w:val="en-US" w:eastAsia="zh-CN"/>
              </w:rPr>
              <w:t>单域连接属性</w:t>
            </w:r>
          </w:p>
        </w:tc>
        <w:tc>
          <w:tcPr>
            <w:tcW w:w="3600" w:type="dxa"/>
            <w:tcBorders>
              <w:top w:val="single" w:color="auto" w:sz="4" w:space="0"/>
              <w:left w:val="single" w:color="auto" w:sz="4" w:space="0"/>
              <w:bottom w:val="single" w:color="auto" w:sz="4" w:space="0"/>
              <w:right w:val="single" w:color="auto" w:sz="4" w:space="0"/>
            </w:tcBorders>
          </w:tcPr>
          <w:p>
            <w:pPr>
              <w:spacing w:line="240" w:lineRule="auto"/>
              <w:ind w:firstLine="2"/>
              <w:rPr>
                <w:rFonts w:cs="Times New Roman" w:asciiTheme="minorEastAsia" w:hAnsiTheme="minorEastAsia"/>
                <w:szCs w:val="21"/>
              </w:rPr>
            </w:pPr>
            <w:r>
              <w:rPr>
                <w:rFonts w:hint="eastAsia" w:ascii="Times New Roman" w:hAnsi="Times New Roman" w:cs="Times New Roman"/>
                <w:color w:val="auto"/>
              </w:rPr>
              <w:t>描述某条隧道的行为和属性，一条E2E的隧道可能经过很多域，在不同的域也用Tunnel来表示，其行为和属性继承E2E Tunnel的行为和属性</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lang w:val="en-US" w:eastAsia="zh-CN"/>
                <w14:textFill>
                  <w14:solidFill>
                    <w14:schemeClr w14:val="tx1"/>
                  </w14:solidFill>
                </w14:textFill>
              </w:rPr>
              <w:t>s</w:t>
            </w:r>
            <w:r>
              <w:rPr>
                <w:rFonts w:hint="eastAsia" w:ascii="Times New Roman" w:hAnsi="Times New Roman" w:cs="Times New Roman"/>
                <w:color w:val="000000" w:themeColor="text1"/>
                <w14:textFill>
                  <w14:solidFill>
                    <w14:schemeClr w14:val="tx1"/>
                  </w14:solidFill>
                </w14:textFill>
              </w:rPr>
              <w:t>ncRoute</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lang w:val="en-US" w:eastAsia="zh-CN"/>
                <w14:textFill>
                  <w14:solidFill>
                    <w14:schemeClr w14:val="tx1"/>
                  </w14:solidFill>
                </w14:textFill>
              </w:rPr>
              <w:t>路由</w:t>
            </w:r>
            <w:r>
              <w:rPr>
                <w:rFonts w:hint="eastAsia" w:ascii="Times New Roman" w:hAnsi="Times New Roman" w:cs="Times New Roman"/>
                <w:color w:val="000000" w:themeColor="text1"/>
                <w14:textFill>
                  <w14:solidFill>
                    <w14:schemeClr w14:val="tx1"/>
                  </w14:solidFill>
                </w14:textFill>
              </w:rPr>
              <w:t>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ascii="Times New Roman" w:hAnsi="Times New Roman" w:cs="Times New Roman"/>
                <w:color w:val="000000" w:themeColor="text1"/>
                <w14:textFill>
                  <w14:solidFill>
                    <w14:schemeClr w14:val="tx1"/>
                  </w14:solidFill>
                </w14:textFill>
              </w:rPr>
              <w:t>描述某个Tunnel对象经过路径信息，是路径中每一跳信息的集合</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rPr>
            </w:pPr>
            <w:r>
              <w:rPr>
                <w:rFonts w:hint="eastAsia" w:cs="Times New Roman" w:asciiTheme="minorEastAsia" w:hAnsiTheme="minorEastAsia"/>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l</w:t>
            </w:r>
            <w:r>
              <w:rPr>
                <w:rFonts w:hint="eastAsia" w:ascii="Times New Roman" w:hAnsi="Times New Roman" w:cs="Times New Roman"/>
                <w:color w:val="000000" w:themeColor="text1"/>
                <w14:textFill>
                  <w14:solidFill>
                    <w14:schemeClr w14:val="tx1"/>
                  </w14:solidFill>
                </w14:textFill>
              </w:rPr>
              <w:t>ableSwitch</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eastAsiaTheme="minorEastAsia"/>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标签交换信息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用于描述SncRoute中每一跳节点的出、入接口信息，相关的标签及下一跳信息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lang w:val="en-US" w:eastAsia="zh-CN"/>
              </w:rPr>
            </w:pPr>
            <w:r>
              <w:rPr>
                <w:rFonts w:hint="eastAsia" w:cs="Times New Roman" w:asciiTheme="minorEastAsia" w:hAnsiTheme="minorEastAsia"/>
                <w:szCs w:val="21"/>
                <w:lang w:val="en-US" w:eastAsia="zh-CN"/>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rmUID</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FlexE通道rmUID</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eastAsiaTheme="minorEastAsia"/>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用于表示特定的FlexE通道</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lang w:val="en-US" w:eastAsia="zh-CN"/>
              </w:rPr>
            </w:pPr>
            <w:r>
              <w:rPr>
                <w:rFonts w:hint="eastAsia" w:cs="Times New Roman" w:asciiTheme="minorEastAsia" w:hAnsiTheme="minorEastAsia"/>
                <w:szCs w:val="21"/>
                <w:lang w:val="en-US" w:eastAsia="zh-CN"/>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CIR</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承诺带宽</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表示FlexE通道的带宽。</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lang w:val="en-US" w:eastAsia="zh-CN"/>
              </w:rPr>
            </w:pPr>
            <w:r>
              <w:rPr>
                <w:rFonts w:hint="eastAsia" w:cs="Times New Roman" w:asciiTheme="minorEastAsia" w:hAnsiTheme="minorEastAsia"/>
                <w:szCs w:val="21"/>
                <w:lang w:val="en-US" w:eastAsia="zh-CN"/>
              </w:rPr>
              <w:t>字符类型</w:t>
            </w:r>
          </w:p>
        </w:tc>
      </w:tr>
    </w:tbl>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啊星" w:date="2022-01-10T15:37:15Z" w:initials="">
    <w:p w14:paraId="687E4F32">
      <w:pPr>
        <w:pStyle w:val="5"/>
        <w:rPr>
          <w:rFonts w:hint="default" w:eastAsiaTheme="minorEastAsia"/>
          <w:lang w:val="en-US" w:eastAsia="zh-CN"/>
        </w:rPr>
      </w:pPr>
      <w:r>
        <w:rPr>
          <w:rFonts w:hint="eastAsia"/>
          <w:lang w:val="en-US" w:eastAsia="zh-CN"/>
        </w:rPr>
        <w:t>新增对象说明，更改了信息模型结构图，删除了子时序表对象及属性，新增FlexE-Channel对象及属性。</w:t>
      </w:r>
    </w:p>
  </w:comment>
  <w:comment w:id="1" w:author="啊星" w:date="2022-01-10T15:38:02Z" w:initials="">
    <w:p w14:paraId="04CE0E70">
      <w:pPr>
        <w:pStyle w:val="5"/>
        <w:rPr>
          <w:rFonts w:hint="default" w:eastAsiaTheme="minorEastAsia"/>
          <w:lang w:val="en-US" w:eastAsia="zh-CN"/>
        </w:rPr>
      </w:pPr>
      <w:r>
        <w:rPr>
          <w:rFonts w:hint="eastAsia"/>
          <w:lang w:val="en-US" w:eastAsia="zh-CN"/>
        </w:rPr>
        <w:t>新增属性</w:t>
      </w:r>
    </w:p>
  </w:comment>
  <w:comment w:id="2" w:author="啊星" w:date="2022-01-10T15:40:04Z" w:initials="">
    <w:p w14:paraId="6E9F7004">
      <w:pPr>
        <w:pStyle w:val="5"/>
        <w:rPr>
          <w:rFonts w:hint="eastAsia"/>
          <w:lang w:val="en-US" w:eastAsia="zh-CN"/>
        </w:rPr>
      </w:pPr>
      <w:r>
        <w:rPr>
          <w:rFonts w:hint="eastAsia"/>
          <w:lang w:val="en-US" w:eastAsia="zh-CN"/>
        </w:rPr>
        <w:t>新增</w:t>
      </w:r>
    </w:p>
  </w:comment>
  <w:comment w:id="3" w:author="啊星" w:date="2022-01-10T15:40:27Z" w:initials="">
    <w:p w14:paraId="76557087">
      <w:pPr>
        <w:pStyle w:val="5"/>
        <w:rPr>
          <w:rFonts w:hint="eastAsia" w:eastAsiaTheme="minorEastAsia"/>
          <w:lang w:val="en-US" w:eastAsia="zh-CN"/>
        </w:rPr>
      </w:pPr>
      <w:r>
        <w:rPr>
          <w:rFonts w:hint="eastAsia"/>
          <w:lang w:val="en-US" w:eastAsia="zh-CN"/>
        </w:rPr>
        <w:t>新增</w:t>
      </w:r>
    </w:p>
  </w:comment>
  <w:comment w:id="4" w:author="啊星" w:date="2022-01-10T15:41:31Z" w:initials="">
    <w:p w14:paraId="7661744F">
      <w:pPr>
        <w:pStyle w:val="5"/>
        <w:rPr>
          <w:rFonts w:hint="eastAsia" w:eastAsiaTheme="minorEastAsia"/>
          <w:lang w:val="en-US" w:eastAsia="zh-CN"/>
        </w:rPr>
      </w:pPr>
      <w:r>
        <w:rPr>
          <w:rFonts w:hint="eastAsia"/>
          <w:lang w:val="en-US" w:eastAsia="zh-CN"/>
        </w:rPr>
        <w:t>新增</w:t>
      </w:r>
    </w:p>
  </w:comment>
  <w:comment w:id="5" w:author="啊星" w:date="2022-01-10T15:41:40Z" w:initials="">
    <w:p w14:paraId="7B663D96">
      <w:pPr>
        <w:pStyle w:val="5"/>
        <w:rPr>
          <w:rFonts w:hint="eastAsia" w:eastAsiaTheme="minorEastAsia"/>
          <w:lang w:val="en-US" w:eastAsia="zh-CN"/>
        </w:rPr>
      </w:pPr>
      <w:r>
        <w:rPr>
          <w:rFonts w:hint="eastAsia"/>
          <w:lang w:val="en-US" w:eastAsia="zh-CN"/>
        </w:rPr>
        <w:t>新增</w:t>
      </w:r>
    </w:p>
  </w:comment>
  <w:comment w:id="6" w:author="啊星" w:date="2022-01-10T15:41:50Z" w:initials="">
    <w:p w14:paraId="6A42549A">
      <w:pPr>
        <w:pStyle w:val="5"/>
        <w:rPr>
          <w:rFonts w:hint="eastAsia"/>
          <w:lang w:val="en-US" w:eastAsia="zh-CN"/>
        </w:rPr>
      </w:pPr>
      <w:r>
        <w:rPr>
          <w:rFonts w:hint="eastAsia"/>
          <w:lang w:val="en-US" w:eastAsia="zh-CN"/>
        </w:rPr>
        <w:t>新增</w:t>
      </w:r>
    </w:p>
  </w:comment>
  <w:comment w:id="7" w:author="啊星" w:date="2022-01-10T15:43:33Z" w:initials="">
    <w:p w14:paraId="7B9879F2">
      <w:pPr>
        <w:pStyle w:val="5"/>
        <w:rPr>
          <w:rFonts w:hint="eastAsia" w:eastAsiaTheme="minorEastAsia"/>
          <w:lang w:val="en-US" w:eastAsia="zh-CN"/>
        </w:rPr>
      </w:pPr>
      <w:r>
        <w:rPr>
          <w:rFonts w:hint="eastAsia"/>
          <w:lang w:val="en-US" w:eastAsia="zh-CN"/>
        </w:rPr>
        <w:t>新增</w:t>
      </w:r>
    </w:p>
  </w:comment>
  <w:comment w:id="8" w:author="啊星" w:date="2022-01-10T15:43:44Z" w:initials="">
    <w:p w14:paraId="60993C77">
      <w:pPr>
        <w:pStyle w:val="5"/>
        <w:rPr>
          <w:rFonts w:hint="eastAsia" w:eastAsiaTheme="minorEastAsia"/>
          <w:lang w:val="en-US" w:eastAsia="zh-CN"/>
        </w:rPr>
      </w:pPr>
      <w:r>
        <w:rPr>
          <w:rFonts w:hint="eastAsia"/>
          <w:lang w:val="en-US" w:eastAsia="zh-CN"/>
        </w:rPr>
        <w:t>新增</w:t>
      </w:r>
    </w:p>
  </w:comment>
  <w:comment w:id="9" w:author="啊星" w:date="2022-01-10T15:46:17Z" w:initials="">
    <w:p w14:paraId="43175766">
      <w:pPr>
        <w:pStyle w:val="5"/>
        <w:rPr>
          <w:rFonts w:hint="eastAsia" w:eastAsiaTheme="minorEastAsia"/>
          <w:lang w:val="en-US" w:eastAsia="zh-CN"/>
        </w:rPr>
      </w:pPr>
      <w:r>
        <w:rPr>
          <w:rFonts w:hint="eastAsia"/>
          <w:lang w:val="en-US" w:eastAsia="zh-CN"/>
        </w:rPr>
        <w:t>新增</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87E4F32" w15:done="0"/>
  <w15:commentEx w15:paraId="04CE0E70" w15:done="0"/>
  <w15:commentEx w15:paraId="6E9F7004" w15:done="0"/>
  <w15:commentEx w15:paraId="76557087" w15:done="0"/>
  <w15:commentEx w15:paraId="7661744F" w15:done="0"/>
  <w15:commentEx w15:paraId="7B663D96" w15:done="0"/>
  <w15:commentEx w15:paraId="6A42549A" w15:done="0"/>
  <w15:commentEx w15:paraId="7B9879F2" w15:done="0"/>
  <w15:commentEx w15:paraId="60993C77" w15:done="0"/>
  <w15:commentEx w15:paraId="431757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6CD8A"/>
    <w:multiLevelType w:val="singleLevel"/>
    <w:tmpl w:val="8256CD8A"/>
    <w:lvl w:ilvl="0" w:tentative="0">
      <w:start w:val="1"/>
      <w:numFmt w:val="decimal"/>
      <w:lvlText w:val="%1."/>
      <w:lvlJc w:val="left"/>
      <w:pPr>
        <w:tabs>
          <w:tab w:val="left" w:pos="312"/>
        </w:tabs>
      </w:pPr>
    </w:lvl>
  </w:abstractNum>
  <w:abstractNum w:abstractNumId="1">
    <w:nsid w:val="5FC5BC82"/>
    <w:multiLevelType w:val="multilevel"/>
    <w:tmpl w:val="5FC5BC82"/>
    <w:lvl w:ilvl="0" w:tentative="0">
      <w:start w:val="1"/>
      <w:numFmt w:val="decimal"/>
      <w:lvlText w:val="%1."/>
      <w:lvlJc w:val="left"/>
      <w:pPr>
        <w:ind w:left="432" w:hanging="432"/>
      </w:pPr>
      <w:rPr>
        <w:rFonts w:hint="default"/>
      </w:rPr>
    </w:lvl>
    <w:lvl w:ilvl="1" w:tentative="0">
      <w:start w:val="1"/>
      <w:numFmt w:val="decimal"/>
      <w:pStyle w:val="2"/>
      <w:lvlText w:val="%1.%2."/>
      <w:lvlJc w:val="left"/>
      <w:pPr>
        <w:ind w:left="575" w:hanging="575"/>
      </w:pPr>
      <w:rPr>
        <w:rFonts w:hint="default"/>
      </w:rPr>
    </w:lvl>
    <w:lvl w:ilvl="2" w:tentative="0">
      <w:start w:val="1"/>
      <w:numFmt w:val="decimal"/>
      <w:pStyle w:val="3"/>
      <w:lvlText w:val="%1.%2.%3."/>
      <w:lvlJc w:val="left"/>
      <w:pPr>
        <w:ind w:left="720" w:hanging="720"/>
      </w:pPr>
      <w:rPr>
        <w:rFonts w:hint="default"/>
      </w:rPr>
    </w:lvl>
    <w:lvl w:ilvl="3" w:tentative="0">
      <w:start w:val="1"/>
      <w:numFmt w:val="decimal"/>
      <w:lvlText w:val="%1.%2.%3.%4."/>
      <w:lvlJc w:val="left"/>
      <w:pPr>
        <w:ind w:left="4692"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啊星">
    <w15:presenceInfo w15:providerId="WPS Office" w15:userId="2157368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424F9C"/>
    <w:rsid w:val="3CF842F9"/>
    <w:rsid w:val="4AAF1AD0"/>
    <w:rsid w:val="4D4F2807"/>
    <w:rsid w:val="587D5108"/>
    <w:rsid w:val="58F84C47"/>
    <w:rsid w:val="5BFA158B"/>
    <w:rsid w:val="698C3739"/>
    <w:rsid w:val="72285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3"/>
    <w:unhideWhenUsed/>
    <w:qFormat/>
    <w:uiPriority w:val="9"/>
    <w:pPr>
      <w:keepNext/>
      <w:keepLines/>
      <w:numPr>
        <w:ilvl w:val="1"/>
        <w:numId w:val="1"/>
      </w:numPr>
      <w:spacing w:before="40" w:after="0"/>
      <w:outlineLvl w:val="1"/>
    </w:pPr>
    <w:rPr>
      <w:rFonts w:asciiTheme="majorHAnsi" w:hAnsiTheme="majorHAnsi" w:eastAsiaTheme="majorEastAsia" w:cstheme="majorBidi"/>
      <w:color w:val="000000" w:themeColor="text1"/>
      <w:sz w:val="28"/>
      <w:szCs w:val="28"/>
      <w14:textFill>
        <w14:solidFill>
          <w14:schemeClr w14:val="tx1"/>
        </w14:solidFill>
      </w14:textFill>
    </w:rPr>
  </w:style>
  <w:style w:type="paragraph" w:styleId="3">
    <w:name w:val="heading 3"/>
    <w:basedOn w:val="1"/>
    <w:next w:val="1"/>
    <w:unhideWhenUsed/>
    <w:qFormat/>
    <w:uiPriority w:val="9"/>
    <w:pPr>
      <w:keepNext/>
      <w:keepLines/>
      <w:numPr>
        <w:ilvl w:val="2"/>
        <w:numId w:val="1"/>
      </w:numPr>
      <w:spacing w:before="40" w:after="0"/>
      <w:outlineLvl w:val="2"/>
    </w:pPr>
    <w:rPr>
      <w:rFonts w:asciiTheme="majorHAnsi" w:hAnsiTheme="majorHAnsi" w:eastAsiaTheme="majorEastAsia" w:cstheme="majorBidi"/>
      <w:color w:val="000000" w:themeColor="text1"/>
      <w:sz w:val="28"/>
      <w:szCs w:val="24"/>
      <w14:textFill>
        <w14:solidFill>
          <w14:schemeClr w14:val="tx1"/>
        </w14:solidFill>
      </w14:textFill>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0"/>
    <w:pPr>
      <w:spacing w:after="200" w:line="240" w:lineRule="auto"/>
    </w:pPr>
    <w:rPr>
      <w:i/>
      <w:iCs/>
      <w:color w:val="44546A" w:themeColor="text2"/>
      <w:sz w:val="18"/>
      <w:szCs w:val="18"/>
      <w14:textFill>
        <w14:solidFill>
          <w14:schemeClr w14:val="tx2"/>
        </w14:solidFill>
      </w14:textFill>
    </w:rPr>
  </w:style>
  <w:style w:type="paragraph" w:styleId="5">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2022-01-08T07:31:00Z</dcterms:created>
  <dc:creator>28274</dc:creator>
  <cp:lastModifiedBy>啊星</cp:lastModifiedBy>
  <dcterms:modified xsi:type="dcterms:W3CDTF">2022-01-10T07:46:21Z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4AF18F2ECEB04340AB59EB99E4F3C203</vt:lpwstr>
  </property>
</Properties>
</file>